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604" w:rsidRPr="00DF716E" w:rsidRDefault="00746B02">
      <w:pPr>
        <w:rPr>
          <w:rFonts w:asciiTheme="majorHAnsi" w:hAnsiTheme="majorHAnsi"/>
          <w:rPrChange w:id="0" w:author="Author">
            <w:rPr/>
          </w:rPrChange>
        </w:rPr>
      </w:pPr>
      <w:r w:rsidRPr="00DF716E">
        <w:rPr>
          <w:rFonts w:asciiTheme="majorHAnsi" w:hAnsiTheme="majorHAnsi"/>
          <w:rPrChange w:id="1" w:author="Author">
            <w:rPr/>
          </w:rPrChange>
        </w:rPr>
        <w:t xml:space="preserve">This </w:t>
      </w:r>
      <w:r w:rsidR="00AB01BC" w:rsidRPr="00DF716E">
        <w:rPr>
          <w:rFonts w:asciiTheme="majorHAnsi" w:hAnsiTheme="majorHAnsi"/>
          <w:rPrChange w:id="2" w:author="Author">
            <w:rPr/>
          </w:rPrChange>
        </w:rPr>
        <w:t>Project Tracking database</w:t>
      </w:r>
      <w:r w:rsidRPr="00DF716E">
        <w:rPr>
          <w:rFonts w:asciiTheme="majorHAnsi" w:hAnsiTheme="majorHAnsi"/>
          <w:rPrChange w:id="3" w:author="Author">
            <w:rPr/>
          </w:rPrChange>
        </w:rPr>
        <w:t xml:space="preserve"> allow</w:t>
      </w:r>
      <w:r w:rsidR="008E3976" w:rsidRPr="00DF716E">
        <w:rPr>
          <w:rFonts w:asciiTheme="majorHAnsi" w:hAnsiTheme="majorHAnsi"/>
          <w:rPrChange w:id="4" w:author="Author">
            <w:rPr/>
          </w:rPrChange>
        </w:rPr>
        <w:t>s</w:t>
      </w:r>
      <w:r w:rsidRPr="00DF716E">
        <w:rPr>
          <w:rFonts w:asciiTheme="majorHAnsi" w:hAnsiTheme="majorHAnsi"/>
          <w:rPrChange w:id="5" w:author="Author">
            <w:rPr/>
          </w:rPrChange>
        </w:rPr>
        <w:t xml:space="preserve"> FETP residents and staff to track the progress of all projects initiated by residents until </w:t>
      </w:r>
      <w:r w:rsidR="00AB01BC" w:rsidRPr="00DF716E">
        <w:rPr>
          <w:rFonts w:asciiTheme="majorHAnsi" w:hAnsiTheme="majorHAnsi"/>
          <w:rPrChange w:id="6" w:author="Author">
            <w:rPr/>
          </w:rPrChange>
        </w:rPr>
        <w:t>completion</w:t>
      </w:r>
      <w:r w:rsidRPr="00DF716E">
        <w:rPr>
          <w:rFonts w:asciiTheme="majorHAnsi" w:hAnsiTheme="majorHAnsi"/>
          <w:rPrChange w:id="7" w:author="Author">
            <w:rPr/>
          </w:rPrChange>
        </w:rPr>
        <w:t xml:space="preserve">.  </w:t>
      </w:r>
      <w:r w:rsidR="00AB01BC" w:rsidRPr="00DF716E">
        <w:rPr>
          <w:rFonts w:asciiTheme="majorHAnsi" w:hAnsiTheme="majorHAnsi"/>
          <w:rPrChange w:id="8" w:author="Author">
            <w:rPr/>
          </w:rPrChange>
        </w:rPr>
        <w:t>It is</w:t>
      </w:r>
      <w:r w:rsidR="00DC7604" w:rsidRPr="00DF716E">
        <w:rPr>
          <w:rFonts w:asciiTheme="majorHAnsi" w:hAnsiTheme="majorHAnsi"/>
          <w:rPrChange w:id="9" w:author="Author">
            <w:rPr/>
          </w:rPrChange>
        </w:rPr>
        <w:t xml:space="preserve"> a relational database. The principal, parent, database is the </w:t>
      </w:r>
      <w:r w:rsidR="00684684" w:rsidRPr="00DF716E">
        <w:rPr>
          <w:rFonts w:asciiTheme="majorHAnsi" w:hAnsiTheme="majorHAnsi"/>
          <w:b/>
          <w:rPrChange w:id="10" w:author="Author">
            <w:rPr>
              <w:b/>
            </w:rPr>
          </w:rPrChange>
        </w:rPr>
        <w:t>P</w:t>
      </w:r>
      <w:r w:rsidR="00DC7604" w:rsidRPr="00DF716E">
        <w:rPr>
          <w:rFonts w:asciiTheme="majorHAnsi" w:hAnsiTheme="majorHAnsi"/>
          <w:b/>
          <w:rPrChange w:id="11" w:author="Author">
            <w:rPr>
              <w:b/>
            </w:rPr>
          </w:rPrChange>
        </w:rPr>
        <w:t>roject</w:t>
      </w:r>
      <w:r w:rsidR="00DC7604" w:rsidRPr="00DF716E">
        <w:rPr>
          <w:rFonts w:asciiTheme="majorHAnsi" w:hAnsiTheme="majorHAnsi"/>
          <w:rPrChange w:id="12" w:author="Author">
            <w:rPr/>
          </w:rPrChange>
        </w:rPr>
        <w:t xml:space="preserve">. Several </w:t>
      </w:r>
      <w:r w:rsidR="00684684" w:rsidRPr="00DF716E">
        <w:rPr>
          <w:rFonts w:asciiTheme="majorHAnsi" w:hAnsiTheme="majorHAnsi"/>
          <w:rPrChange w:id="13" w:author="Author">
            <w:rPr/>
          </w:rPrChange>
        </w:rPr>
        <w:t>child</w:t>
      </w:r>
      <w:r w:rsidR="00DC7604" w:rsidRPr="00DF716E">
        <w:rPr>
          <w:rFonts w:asciiTheme="majorHAnsi" w:hAnsiTheme="majorHAnsi"/>
          <w:rPrChange w:id="14" w:author="Author">
            <w:rPr/>
          </w:rPrChange>
        </w:rPr>
        <w:t xml:space="preserve"> databases show the </w:t>
      </w:r>
      <w:r w:rsidR="00DC7604" w:rsidRPr="00DF716E">
        <w:rPr>
          <w:rFonts w:asciiTheme="majorHAnsi" w:hAnsiTheme="majorHAnsi"/>
          <w:b/>
          <w:rPrChange w:id="15" w:author="Author">
            <w:rPr>
              <w:b/>
            </w:rPr>
          </w:rPrChange>
        </w:rPr>
        <w:t>residents assigned to the project</w:t>
      </w:r>
      <w:r w:rsidR="00DC7604" w:rsidRPr="00DF716E">
        <w:rPr>
          <w:rFonts w:asciiTheme="majorHAnsi" w:hAnsiTheme="majorHAnsi"/>
          <w:rPrChange w:id="16" w:author="Author">
            <w:rPr/>
          </w:rPrChange>
        </w:rPr>
        <w:t xml:space="preserve">, the types of </w:t>
      </w:r>
      <w:r w:rsidR="00DC7604" w:rsidRPr="00DF716E">
        <w:rPr>
          <w:rFonts w:asciiTheme="majorHAnsi" w:hAnsiTheme="majorHAnsi"/>
          <w:b/>
          <w:rPrChange w:id="17" w:author="Author">
            <w:rPr>
              <w:b/>
            </w:rPr>
          </w:rPrChange>
        </w:rPr>
        <w:t>communication products</w:t>
      </w:r>
      <w:r w:rsidR="00DC7604" w:rsidRPr="00DF716E">
        <w:rPr>
          <w:rFonts w:asciiTheme="majorHAnsi" w:hAnsiTheme="majorHAnsi"/>
          <w:rPrChange w:id="18" w:author="Author">
            <w:rPr/>
          </w:rPrChange>
        </w:rPr>
        <w:t xml:space="preserve">, and the </w:t>
      </w:r>
      <w:r w:rsidR="00AB01BC" w:rsidRPr="00DF716E">
        <w:rPr>
          <w:rFonts w:asciiTheme="majorHAnsi" w:hAnsiTheme="majorHAnsi"/>
          <w:rPrChange w:id="19" w:author="Author">
            <w:rPr/>
          </w:rPrChange>
        </w:rPr>
        <w:t>public health actions derived from the project.</w:t>
      </w:r>
      <w:r w:rsidR="00DC7604" w:rsidRPr="00DF716E">
        <w:rPr>
          <w:rFonts w:asciiTheme="majorHAnsi" w:hAnsiTheme="majorHAnsi"/>
          <w:rPrChange w:id="20" w:author="Author">
            <w:rPr/>
          </w:rPrChange>
        </w:rPr>
        <w:t xml:space="preserve">  </w:t>
      </w:r>
      <w:r w:rsidR="00FF1F8C" w:rsidRPr="00DF716E">
        <w:rPr>
          <w:rFonts w:asciiTheme="majorHAnsi" w:hAnsiTheme="majorHAnsi"/>
          <w:rPrChange w:id="21" w:author="Author">
            <w:rPr/>
          </w:rPrChange>
        </w:rPr>
        <w:t>Two other related databases maintain rosters of residents and graduates and of consultants (mentors and supervisors</w:t>
      </w:r>
      <w:r w:rsidR="00AB01BC" w:rsidRPr="00DF716E">
        <w:rPr>
          <w:rFonts w:asciiTheme="majorHAnsi" w:hAnsiTheme="majorHAnsi"/>
          <w:rPrChange w:id="22" w:author="Author">
            <w:rPr/>
          </w:rPrChange>
        </w:rPr>
        <w:t>)</w:t>
      </w:r>
      <w:r w:rsidR="00FF1F8C" w:rsidRPr="00DF716E">
        <w:rPr>
          <w:rFonts w:asciiTheme="majorHAnsi" w:hAnsiTheme="majorHAnsi"/>
          <w:rPrChange w:id="23" w:author="Author">
            <w:rPr/>
          </w:rPrChange>
        </w:rPr>
        <w:t xml:space="preserve">.  </w:t>
      </w:r>
    </w:p>
    <w:p w:rsidR="00AB01BC" w:rsidRPr="00DF716E" w:rsidRDefault="00FF1F8C" w:rsidP="00AB01BC">
      <w:pPr>
        <w:rPr>
          <w:rFonts w:asciiTheme="majorHAnsi" w:hAnsiTheme="majorHAnsi"/>
          <w:rPrChange w:id="24" w:author="Author">
            <w:rPr/>
          </w:rPrChange>
        </w:rPr>
      </w:pPr>
      <w:r w:rsidRPr="00DF716E">
        <w:rPr>
          <w:rFonts w:asciiTheme="majorHAnsi" w:hAnsiTheme="majorHAnsi"/>
          <w:rPrChange w:id="25" w:author="Author">
            <w:rPr/>
          </w:rPrChange>
        </w:rPr>
        <w:t>Project tracking is designed so that the FETP resident can enter and update projects remotely through email or the internet.  Project data may also be updated and corrected from the FETP office.  In addition, data may be entered, updated</w:t>
      </w:r>
      <w:r w:rsidR="00AB01BC" w:rsidRPr="00DF716E">
        <w:rPr>
          <w:rFonts w:asciiTheme="majorHAnsi" w:hAnsiTheme="majorHAnsi"/>
          <w:rPrChange w:id="26" w:author="Author">
            <w:rPr/>
          </w:rPrChange>
        </w:rPr>
        <w:t>,</w:t>
      </w:r>
      <w:r w:rsidRPr="00DF716E">
        <w:rPr>
          <w:rFonts w:asciiTheme="majorHAnsi" w:hAnsiTheme="majorHAnsi"/>
          <w:rPrChange w:id="27" w:author="Author">
            <w:rPr/>
          </w:rPrChange>
        </w:rPr>
        <w:t xml:space="preserve"> and analyzed directly from Epi</w:t>
      </w:r>
      <w:r w:rsidR="000704EC" w:rsidRPr="00DF716E">
        <w:rPr>
          <w:rFonts w:asciiTheme="majorHAnsi" w:hAnsiTheme="majorHAnsi"/>
          <w:rPrChange w:id="28" w:author="Author">
            <w:rPr/>
          </w:rPrChange>
        </w:rPr>
        <w:t xml:space="preserve"> </w:t>
      </w:r>
      <w:r w:rsidRPr="00DF716E">
        <w:rPr>
          <w:rFonts w:asciiTheme="majorHAnsi" w:hAnsiTheme="majorHAnsi"/>
          <w:rPrChange w:id="29" w:author="Author">
            <w:rPr/>
          </w:rPrChange>
        </w:rPr>
        <w:t xml:space="preserve">Info installed on a computer.  </w:t>
      </w:r>
      <w:r w:rsidR="00AB01BC" w:rsidRPr="00DF716E">
        <w:rPr>
          <w:rFonts w:asciiTheme="majorHAnsi" w:hAnsiTheme="majorHAnsi"/>
          <w:rPrChange w:id="30" w:author="Author">
            <w:rPr/>
          </w:rPrChange>
        </w:rPr>
        <w:t xml:space="preserve">This tracking database is centered on the </w:t>
      </w:r>
      <w:r w:rsidR="000704EC" w:rsidRPr="00DF716E">
        <w:rPr>
          <w:rFonts w:asciiTheme="majorHAnsi" w:hAnsiTheme="majorHAnsi"/>
          <w:b/>
          <w:rPrChange w:id="31" w:author="Author">
            <w:rPr>
              <w:b/>
            </w:rPr>
          </w:rPrChange>
        </w:rPr>
        <w:t>P</w:t>
      </w:r>
      <w:r w:rsidR="00AB01BC" w:rsidRPr="00DF716E">
        <w:rPr>
          <w:rFonts w:asciiTheme="majorHAnsi" w:hAnsiTheme="majorHAnsi"/>
          <w:b/>
          <w:rPrChange w:id="32" w:author="Author">
            <w:rPr>
              <w:b/>
            </w:rPr>
          </w:rPrChange>
        </w:rPr>
        <w:t>roject,</w:t>
      </w:r>
      <w:r w:rsidR="00AB01BC" w:rsidRPr="00DF716E">
        <w:rPr>
          <w:rFonts w:asciiTheme="majorHAnsi" w:hAnsiTheme="majorHAnsi"/>
          <w:rPrChange w:id="33" w:author="Author">
            <w:rPr/>
          </w:rPrChange>
        </w:rPr>
        <w:t xml:space="preserve"> the parent database.  The residents assigned the project, communications of all types that arise from the project, and the end results of the project are linked and will be completed as data are entered into the project.</w:t>
      </w:r>
    </w:p>
    <w:p w:rsidR="00DF716E" w:rsidRPr="00DF716E" w:rsidRDefault="00DF716E" w:rsidP="00DF716E">
      <w:pPr>
        <w:rPr>
          <w:ins w:id="34" w:author="Author"/>
          <w:rFonts w:asciiTheme="majorHAnsi" w:hAnsiTheme="majorHAnsi"/>
          <w:b/>
          <w:rPrChange w:id="35" w:author="Author">
            <w:rPr>
              <w:ins w:id="36" w:author="Author"/>
              <w:rFonts w:asciiTheme="majorHAnsi" w:hAnsiTheme="majorHAnsi"/>
            </w:rPr>
          </w:rPrChange>
        </w:rPr>
      </w:pPr>
      <w:ins w:id="37" w:author="Author">
        <w:r w:rsidRPr="00DF716E">
          <w:rPr>
            <w:rFonts w:asciiTheme="majorHAnsi" w:hAnsiTheme="majorHAnsi"/>
            <w:b/>
          </w:rPr>
          <w:t>Opening page</w:t>
        </w:r>
      </w:ins>
    </w:p>
    <w:p w:rsidR="00DF716E" w:rsidRPr="00DF716E" w:rsidRDefault="00DF716E" w:rsidP="00DF716E">
      <w:pPr>
        <w:rPr>
          <w:ins w:id="38" w:author="Author"/>
          <w:rFonts w:asciiTheme="majorHAnsi" w:hAnsiTheme="majorHAnsi"/>
        </w:rPr>
      </w:pPr>
      <w:ins w:id="39" w:author="Author">
        <w:r>
          <w:rPr>
            <w:noProof/>
          </w:rPr>
          <w:drawing>
            <wp:inline distT="0" distB="0" distL="0" distR="0" wp14:anchorId="75983EF2" wp14:editId="6CB3C731">
              <wp:extent cx="64008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00600"/>
                      </a:xfrm>
                      <a:prstGeom prst="rect">
                        <a:avLst/>
                      </a:prstGeom>
                    </pic:spPr>
                  </pic:pic>
                </a:graphicData>
              </a:graphic>
            </wp:inline>
          </w:drawing>
        </w:r>
      </w:ins>
    </w:p>
    <w:p w:rsidR="00DF716E" w:rsidRPr="00DF716E" w:rsidRDefault="00DF716E" w:rsidP="00DF716E">
      <w:pPr>
        <w:rPr>
          <w:ins w:id="40" w:author="Author"/>
          <w:rFonts w:asciiTheme="majorHAnsi" w:hAnsiTheme="majorHAnsi"/>
        </w:rPr>
      </w:pPr>
      <w:ins w:id="41" w:author="Author">
        <w:r w:rsidRPr="00DF716E">
          <w:rPr>
            <w:rFonts w:asciiTheme="majorHAnsi" w:hAnsiTheme="majorHAnsi"/>
          </w:rPr>
          <w:t xml:space="preserve"> </w:t>
        </w:r>
      </w:ins>
    </w:p>
    <w:p w:rsidR="00FF1F8C" w:rsidRDefault="00FF1F8C">
      <w:pPr>
        <w:rPr>
          <w:ins w:id="42" w:author="Author"/>
          <w:rFonts w:asciiTheme="majorHAnsi" w:hAnsiTheme="majorHAnsi"/>
        </w:rPr>
      </w:pPr>
    </w:p>
    <w:p w:rsidR="00DF716E" w:rsidRPr="00DF716E" w:rsidRDefault="00DF716E">
      <w:pPr>
        <w:rPr>
          <w:rFonts w:asciiTheme="majorHAnsi" w:hAnsiTheme="majorHAnsi"/>
          <w:rPrChange w:id="43" w:author="Author">
            <w:rPr/>
          </w:rPrChange>
        </w:rPr>
      </w:pPr>
    </w:p>
    <w:p w:rsidR="00DC7604" w:rsidRPr="00DF716E" w:rsidRDefault="00DC7604">
      <w:pPr>
        <w:rPr>
          <w:rFonts w:asciiTheme="majorHAnsi" w:hAnsiTheme="majorHAnsi"/>
          <w:b/>
          <w:highlight w:val="yellow"/>
          <w:rPrChange w:id="44" w:author="Author">
            <w:rPr>
              <w:highlight w:val="yellow"/>
            </w:rPr>
          </w:rPrChange>
        </w:rPr>
      </w:pPr>
      <w:r w:rsidRPr="00DF716E">
        <w:rPr>
          <w:rFonts w:asciiTheme="majorHAnsi" w:hAnsiTheme="majorHAnsi"/>
          <w:b/>
          <w:highlight w:val="yellow"/>
          <w:rPrChange w:id="45" w:author="Author">
            <w:rPr>
              <w:highlight w:val="yellow"/>
            </w:rPr>
          </w:rPrChange>
        </w:rPr>
        <w:lastRenderedPageBreak/>
        <w:t>Preliminaries</w:t>
      </w:r>
      <w:del w:id="46" w:author="Author">
        <w:r w:rsidRPr="00DF716E" w:rsidDel="00DF716E">
          <w:rPr>
            <w:rFonts w:asciiTheme="majorHAnsi" w:hAnsiTheme="majorHAnsi"/>
            <w:b/>
            <w:highlight w:val="yellow"/>
            <w:rPrChange w:id="47" w:author="Author">
              <w:rPr>
                <w:highlight w:val="yellow"/>
              </w:rPr>
            </w:rPrChange>
          </w:rPr>
          <w:delText>:</w:delText>
        </w:r>
      </w:del>
    </w:p>
    <w:p w:rsidR="00FF1F8C" w:rsidRPr="00DF716E" w:rsidDel="00DF716E" w:rsidRDefault="00DF716E">
      <w:pPr>
        <w:rPr>
          <w:del w:id="48" w:author="Author"/>
          <w:rFonts w:asciiTheme="majorHAnsi" w:hAnsiTheme="majorHAnsi"/>
          <w:rPrChange w:id="49" w:author="Author">
            <w:rPr>
              <w:del w:id="50" w:author="Author"/>
            </w:rPr>
          </w:rPrChange>
        </w:rPr>
      </w:pPr>
      <w:ins w:id="51" w:author="Author">
        <w:r w:rsidRPr="00DF716E">
          <w:rPr>
            <w:rFonts w:asciiTheme="majorHAnsi" w:hAnsiTheme="majorHAnsi"/>
          </w:rPr>
          <w:t>Before you first enter data on projects you will need to complete three preliminary tasks.  These include revising a legal value pick list for your program’s field sites, adding resident information, and adding consultant (mentor or supervisor) inform</w:t>
        </w:r>
        <w:r>
          <w:rPr>
            <w:rFonts w:asciiTheme="majorHAnsi" w:hAnsiTheme="majorHAnsi"/>
          </w:rPr>
          <w:t>ation to two forms. For the 2017</w:t>
        </w:r>
        <w:r w:rsidRPr="00DF716E">
          <w:rPr>
            <w:rFonts w:asciiTheme="majorHAnsi" w:hAnsiTheme="majorHAnsi"/>
          </w:rPr>
          <w:t xml:space="preserve"> data call you must enter information for all re</w:t>
        </w:r>
        <w:r>
          <w:rPr>
            <w:rFonts w:asciiTheme="majorHAnsi" w:hAnsiTheme="majorHAnsi"/>
          </w:rPr>
          <w:t>sidents who had projects in 2017</w:t>
        </w:r>
        <w:r w:rsidRPr="00DF716E">
          <w:rPr>
            <w:rFonts w:asciiTheme="majorHAnsi" w:hAnsiTheme="majorHAnsi"/>
          </w:rPr>
          <w:t xml:space="preserve">.  Without this resident information you cannot enter projects in the main “Project” form. The main “Project” form accesses this resident information to create a list of current residents to select from.  We will also use these data to tabulate information on your residents.  If you have time, we recommend that you to enter all residents that have ever been in your FETP.  This will save you time later in back entering old data for future analyses.  </w:t>
        </w:r>
      </w:ins>
      <w:del w:id="52" w:author="Author">
        <w:r w:rsidR="00FF1F8C" w:rsidRPr="00DF716E" w:rsidDel="00DF716E">
          <w:rPr>
            <w:rFonts w:asciiTheme="majorHAnsi" w:hAnsiTheme="majorHAnsi"/>
            <w:highlight w:val="yellow"/>
            <w:rPrChange w:id="53" w:author="Author">
              <w:rPr>
                <w:highlight w:val="yellow"/>
              </w:rPr>
            </w:rPrChange>
          </w:rPr>
          <w:delText>Project tracking comes as a zip file containing several folders</w:delText>
        </w:r>
        <w:r w:rsidR="00675FCF" w:rsidRPr="00DF716E" w:rsidDel="00DF716E">
          <w:rPr>
            <w:rFonts w:asciiTheme="majorHAnsi" w:hAnsiTheme="majorHAnsi"/>
            <w:highlight w:val="yellow"/>
            <w:rPrChange w:id="54" w:author="Author">
              <w:rPr>
                <w:highlight w:val="yellow"/>
              </w:rPr>
            </w:rPrChange>
          </w:rPr>
          <w:delText>.</w:delText>
        </w:r>
        <w:r w:rsidR="00675FCF" w:rsidRPr="00DF716E" w:rsidDel="00DF716E">
          <w:rPr>
            <w:rFonts w:asciiTheme="majorHAnsi" w:hAnsiTheme="majorHAnsi"/>
            <w:rPrChange w:id="55" w:author="Author">
              <w:rPr/>
            </w:rPrChange>
          </w:rPr>
          <w:delText xml:space="preserve">  </w:delText>
        </w:r>
      </w:del>
    </w:p>
    <w:p w:rsidR="007F440B" w:rsidRPr="00DF716E" w:rsidDel="00DF716E" w:rsidRDefault="00684684">
      <w:pPr>
        <w:rPr>
          <w:del w:id="56" w:author="Author"/>
          <w:rFonts w:asciiTheme="majorHAnsi" w:hAnsiTheme="majorHAnsi"/>
          <w:rPrChange w:id="57" w:author="Author">
            <w:rPr>
              <w:del w:id="58" w:author="Author"/>
            </w:rPr>
          </w:rPrChange>
        </w:rPr>
      </w:pPr>
      <w:del w:id="59" w:author="Author">
        <w:r w:rsidRPr="00DF716E" w:rsidDel="00DF716E">
          <w:rPr>
            <w:rFonts w:asciiTheme="majorHAnsi" w:hAnsiTheme="majorHAnsi"/>
            <w:highlight w:val="yellow"/>
            <w:rPrChange w:id="60" w:author="Author">
              <w:rPr>
                <w:highlight w:val="yellow"/>
              </w:rPr>
            </w:rPrChange>
          </w:rPr>
          <w:delText>Put preliminaries here</w:delText>
        </w:r>
        <w:r w:rsidR="00AB01BC" w:rsidRPr="00DF716E" w:rsidDel="00DF716E">
          <w:rPr>
            <w:rFonts w:asciiTheme="majorHAnsi" w:hAnsiTheme="majorHAnsi"/>
            <w:rPrChange w:id="61" w:author="Author">
              <w:rPr/>
            </w:rPrChange>
          </w:rPr>
          <w:delText xml:space="preserve"> or in another file</w:delText>
        </w:r>
      </w:del>
    </w:p>
    <w:p w:rsidR="00DF716E" w:rsidRPr="00DF716E" w:rsidRDefault="00DF716E" w:rsidP="00DF716E">
      <w:pPr>
        <w:rPr>
          <w:ins w:id="62" w:author="Author"/>
          <w:rFonts w:asciiTheme="majorHAnsi" w:hAnsiTheme="majorHAnsi"/>
        </w:rPr>
      </w:pPr>
      <w:ins w:id="63" w:author="Author">
        <w:r w:rsidRPr="00DF716E">
          <w:rPr>
            <w:rFonts w:asciiTheme="majorHAnsi" w:hAnsiTheme="majorHAnsi"/>
          </w:rPr>
          <w:t xml:space="preserve">To begin click on the gear Icon at the top left hand corner of the cover-page of the Project Tracking program.  You will be given a choice of the “Resident </w:t>
        </w:r>
        <w:r w:rsidR="0077343C">
          <w:rPr>
            <w:rFonts w:asciiTheme="majorHAnsi" w:hAnsiTheme="majorHAnsi"/>
          </w:rPr>
          <w:t>I</w:t>
        </w:r>
        <w:del w:id="64" w:author="Author">
          <w:r w:rsidRPr="00DF716E" w:rsidDel="0077343C">
            <w:rPr>
              <w:rFonts w:asciiTheme="majorHAnsi" w:hAnsiTheme="majorHAnsi"/>
            </w:rPr>
            <w:delText>i</w:delText>
          </w:r>
        </w:del>
        <w:r w:rsidRPr="00DF716E">
          <w:rPr>
            <w:rFonts w:asciiTheme="majorHAnsi" w:hAnsiTheme="majorHAnsi"/>
          </w:rPr>
          <w:t>nformation” or “</w:t>
        </w:r>
        <w:r w:rsidR="0077343C">
          <w:rPr>
            <w:rFonts w:asciiTheme="majorHAnsi" w:hAnsiTheme="majorHAnsi"/>
          </w:rPr>
          <w:t>C</w:t>
        </w:r>
        <w:del w:id="65" w:author="Author">
          <w:r w:rsidRPr="00DF716E" w:rsidDel="0077343C">
            <w:rPr>
              <w:rFonts w:asciiTheme="majorHAnsi" w:hAnsiTheme="majorHAnsi"/>
            </w:rPr>
            <w:delText>c</w:delText>
          </w:r>
        </w:del>
        <w:r w:rsidRPr="00DF716E">
          <w:rPr>
            <w:rFonts w:asciiTheme="majorHAnsi" w:hAnsiTheme="majorHAnsi"/>
          </w:rPr>
          <w:t>onsultant information”.  Select and open “</w:t>
        </w:r>
        <w:r w:rsidR="0077343C">
          <w:rPr>
            <w:rFonts w:asciiTheme="majorHAnsi" w:hAnsiTheme="majorHAnsi"/>
          </w:rPr>
          <w:t>R</w:t>
        </w:r>
        <w:del w:id="66" w:author="Author">
          <w:r w:rsidRPr="00DF716E" w:rsidDel="0077343C">
            <w:rPr>
              <w:rFonts w:asciiTheme="majorHAnsi" w:hAnsiTheme="majorHAnsi"/>
            </w:rPr>
            <w:delText>r</w:delText>
          </w:r>
        </w:del>
        <w:r w:rsidRPr="00DF716E">
          <w:rPr>
            <w:rFonts w:asciiTheme="majorHAnsi" w:hAnsiTheme="majorHAnsi"/>
          </w:rPr>
          <w:t xml:space="preserve">esident </w:t>
        </w:r>
        <w:r w:rsidR="0077343C">
          <w:rPr>
            <w:rFonts w:asciiTheme="majorHAnsi" w:hAnsiTheme="majorHAnsi"/>
          </w:rPr>
          <w:t>I</w:t>
        </w:r>
        <w:del w:id="67" w:author="Author">
          <w:r w:rsidRPr="00DF716E" w:rsidDel="0077343C">
            <w:rPr>
              <w:rFonts w:asciiTheme="majorHAnsi" w:hAnsiTheme="majorHAnsi"/>
            </w:rPr>
            <w:delText>i</w:delText>
          </w:r>
        </w:del>
        <w:r w:rsidRPr="00DF716E">
          <w:rPr>
            <w:rFonts w:asciiTheme="majorHAnsi" w:hAnsiTheme="majorHAnsi"/>
          </w:rPr>
          <w:t>nformation”.</w:t>
        </w:r>
      </w:ins>
    </w:p>
    <w:p w:rsidR="00DF716E" w:rsidRPr="00DF716E" w:rsidRDefault="00DF716E" w:rsidP="00DF716E">
      <w:pPr>
        <w:rPr>
          <w:ins w:id="68" w:author="Author"/>
          <w:rFonts w:asciiTheme="majorHAnsi" w:hAnsiTheme="majorHAnsi"/>
        </w:rPr>
      </w:pPr>
      <w:ins w:id="69" w:author="Author">
        <w:r w:rsidRPr="00DF716E">
          <w:rPr>
            <w:rFonts w:asciiTheme="majorHAnsi" w:hAnsiTheme="majorHAnsi"/>
            <w:noProof/>
          </w:rPr>
          <mc:AlternateContent>
            <mc:Choice Requires="wps">
              <w:drawing>
                <wp:anchor distT="0" distB="0" distL="114300" distR="114300" simplePos="0" relativeHeight="251659264" behindDoc="0" locked="0" layoutInCell="1" allowOverlap="1" wp14:anchorId="43DA8B76" wp14:editId="3224FAD2">
                  <wp:simplePos x="0" y="0"/>
                  <wp:positionH relativeFrom="column">
                    <wp:posOffset>416560</wp:posOffset>
                  </wp:positionH>
                  <wp:positionV relativeFrom="paragraph">
                    <wp:posOffset>22860</wp:posOffset>
                  </wp:positionV>
                  <wp:extent cx="218440" cy="177800"/>
                  <wp:effectExtent l="0" t="0" r="10160" b="12700"/>
                  <wp:wrapNone/>
                  <wp:docPr id="8" name="Oval 8"/>
                  <wp:cNvGraphicFramePr/>
                  <a:graphic xmlns:a="http://schemas.openxmlformats.org/drawingml/2006/main">
                    <a:graphicData uri="http://schemas.microsoft.com/office/word/2010/wordprocessingShape">
                      <wps:wsp>
                        <wps:cNvSpPr/>
                        <wps:spPr>
                          <a:xfrm>
                            <a:off x="0" y="0"/>
                            <a:ext cx="218440" cy="177800"/>
                          </a:xfrm>
                          <a:prstGeom prst="ellipse">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6D252" id="Oval 8" o:spid="_x0000_s1026" style="position:absolute;margin-left:32.8pt;margin-top:1.8pt;width:17.2pt;height: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" filled="f" strokecolor="#c00000" strokeweight="2pt"/>
              </w:pict>
            </mc:Fallback>
          </mc:AlternateContent>
        </w:r>
        <w:r w:rsidRPr="00DF716E">
          <w:rPr>
            <w:rFonts w:asciiTheme="majorHAnsi" w:hAnsiTheme="majorHAnsi"/>
            <w:noProof/>
          </w:rPr>
          <w:drawing>
            <wp:inline distT="0" distB="0" distL="0" distR="0" wp14:anchorId="4FB712AB" wp14:editId="3D5415CB">
              <wp:extent cx="6400800"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00600"/>
                      </a:xfrm>
                      <a:prstGeom prst="rect">
                        <a:avLst/>
                      </a:prstGeom>
                    </pic:spPr>
                  </pic:pic>
                </a:graphicData>
              </a:graphic>
            </wp:inline>
          </w:drawing>
        </w:r>
      </w:ins>
    </w:p>
    <w:p w:rsidR="00DF716E" w:rsidRPr="00DF716E" w:rsidRDefault="00DF716E" w:rsidP="00DF716E">
      <w:pPr>
        <w:rPr>
          <w:ins w:id="70" w:author="Author"/>
          <w:rFonts w:asciiTheme="majorHAnsi" w:hAnsiTheme="majorHAnsi"/>
        </w:rPr>
      </w:pPr>
    </w:p>
    <w:p w:rsidR="00DF716E" w:rsidRPr="00DF716E" w:rsidRDefault="00DF716E" w:rsidP="00DF716E">
      <w:pPr>
        <w:rPr>
          <w:ins w:id="71" w:author="Author"/>
          <w:rFonts w:asciiTheme="majorHAnsi" w:hAnsiTheme="majorHAnsi"/>
        </w:rPr>
      </w:pPr>
      <w:ins w:id="72" w:author="Author">
        <w:r w:rsidRPr="00DF716E">
          <w:rPr>
            <w:rFonts w:asciiTheme="majorHAnsi" w:hAnsiTheme="majorHAnsi"/>
          </w:rPr>
          <w:t>Task 1:  Edit the legal values for the Field Sites.</w:t>
        </w:r>
      </w:ins>
    </w:p>
    <w:p w:rsidR="00DF716E" w:rsidRPr="00DF716E" w:rsidRDefault="00DF716E" w:rsidP="009E3C90">
      <w:pPr>
        <w:pStyle w:val="ListParagraph"/>
        <w:ind w:left="1080"/>
        <w:rPr>
          <w:ins w:id="73" w:author="Author"/>
          <w:rFonts w:asciiTheme="majorHAnsi" w:hAnsiTheme="majorHAnsi"/>
          <w:rPrChange w:id="74" w:author="Author">
            <w:rPr>
              <w:ins w:id="75" w:author="Author"/>
            </w:rPr>
          </w:rPrChange>
        </w:rPr>
        <w:pPrChange w:id="76" w:author="Author">
          <w:pPr>
            <w:pStyle w:val="ListParagraph"/>
            <w:numPr>
              <w:numId w:val="1"/>
            </w:numPr>
            <w:ind w:left="1080" w:hanging="360"/>
          </w:pPr>
        </w:pPrChange>
      </w:pPr>
    </w:p>
    <w:p w:rsidR="007F440B" w:rsidRDefault="007F440B">
      <w:pPr>
        <w:rPr>
          <w:ins w:id="77" w:author="Author"/>
          <w:rFonts w:asciiTheme="majorHAnsi" w:hAnsiTheme="majorHAnsi"/>
        </w:rPr>
      </w:pPr>
    </w:p>
    <w:p w:rsidR="00DF716E" w:rsidRDefault="00DF716E">
      <w:pPr>
        <w:rPr>
          <w:ins w:id="78" w:author="Author"/>
          <w:rFonts w:asciiTheme="majorHAnsi" w:hAnsiTheme="majorHAnsi"/>
        </w:rPr>
      </w:pPr>
    </w:p>
    <w:p w:rsidR="00DF716E" w:rsidRDefault="00DF716E">
      <w:pPr>
        <w:rPr>
          <w:ins w:id="79" w:author="Author"/>
          <w:rFonts w:asciiTheme="majorHAnsi" w:hAnsiTheme="majorHAnsi"/>
        </w:rPr>
      </w:pPr>
    </w:p>
    <w:p w:rsidR="00DF716E" w:rsidRDefault="00DF716E">
      <w:pPr>
        <w:rPr>
          <w:ins w:id="80" w:author="Author"/>
          <w:rFonts w:asciiTheme="majorHAnsi" w:hAnsiTheme="majorHAnsi"/>
        </w:rPr>
      </w:pPr>
    </w:p>
    <w:p w:rsidR="00DF716E" w:rsidRDefault="00DF716E">
      <w:pPr>
        <w:rPr>
          <w:ins w:id="81" w:author="Author"/>
          <w:rFonts w:asciiTheme="majorHAnsi" w:hAnsiTheme="majorHAnsi"/>
        </w:rPr>
      </w:pPr>
    </w:p>
    <w:p w:rsidR="00DF716E" w:rsidRDefault="00DF716E">
      <w:pPr>
        <w:rPr>
          <w:ins w:id="82" w:author="Author"/>
          <w:rFonts w:asciiTheme="majorHAnsi" w:hAnsiTheme="majorHAnsi"/>
        </w:rPr>
      </w:pPr>
    </w:p>
    <w:p w:rsidR="00DF716E" w:rsidRDefault="00DF716E">
      <w:pPr>
        <w:rPr>
          <w:ins w:id="83" w:author="Author"/>
          <w:rFonts w:asciiTheme="majorHAnsi" w:hAnsiTheme="majorHAnsi"/>
        </w:rPr>
      </w:pPr>
    </w:p>
    <w:p w:rsidR="00DF716E" w:rsidRDefault="00DF716E">
      <w:pPr>
        <w:rPr>
          <w:ins w:id="84" w:author="Author"/>
          <w:rFonts w:asciiTheme="majorHAnsi" w:hAnsiTheme="majorHAnsi"/>
        </w:rPr>
      </w:pPr>
    </w:p>
    <w:p w:rsidR="00DF716E" w:rsidRDefault="00DF716E">
      <w:pPr>
        <w:rPr>
          <w:ins w:id="85" w:author="Author"/>
          <w:rFonts w:asciiTheme="majorHAnsi" w:hAnsiTheme="majorHAnsi"/>
        </w:rPr>
      </w:pPr>
    </w:p>
    <w:p w:rsidR="00DF716E" w:rsidRDefault="00DF716E">
      <w:pPr>
        <w:rPr>
          <w:ins w:id="86" w:author="Author"/>
          <w:rFonts w:asciiTheme="majorHAnsi" w:hAnsiTheme="majorHAnsi"/>
        </w:rPr>
      </w:pPr>
    </w:p>
    <w:p w:rsidR="00DF716E" w:rsidRDefault="00DF716E">
      <w:pPr>
        <w:rPr>
          <w:ins w:id="87" w:author="Author"/>
          <w:rFonts w:asciiTheme="majorHAnsi" w:hAnsiTheme="majorHAnsi"/>
        </w:rPr>
      </w:pPr>
    </w:p>
    <w:p w:rsidR="00DF716E" w:rsidRDefault="00DF716E">
      <w:pPr>
        <w:rPr>
          <w:ins w:id="88" w:author="Author"/>
          <w:rFonts w:asciiTheme="majorHAnsi" w:hAnsiTheme="majorHAnsi"/>
        </w:rPr>
      </w:pPr>
    </w:p>
    <w:p w:rsidR="0077343C" w:rsidRDefault="0077343C">
      <w:pPr>
        <w:rPr>
          <w:ins w:id="89" w:author="Author"/>
          <w:rFonts w:asciiTheme="majorHAnsi" w:hAnsiTheme="majorHAnsi"/>
        </w:rPr>
      </w:pPr>
    </w:p>
    <w:p w:rsidR="0077343C" w:rsidRDefault="0077343C">
      <w:pPr>
        <w:rPr>
          <w:ins w:id="90" w:author="Author"/>
          <w:rFonts w:asciiTheme="majorHAnsi" w:hAnsiTheme="majorHAnsi"/>
        </w:rPr>
      </w:pPr>
    </w:p>
    <w:p w:rsidR="0077343C" w:rsidRDefault="0077343C">
      <w:pPr>
        <w:rPr>
          <w:ins w:id="91" w:author="Author"/>
          <w:rFonts w:asciiTheme="majorHAnsi" w:hAnsiTheme="majorHAnsi"/>
        </w:rPr>
      </w:pPr>
    </w:p>
    <w:p w:rsidR="0077343C" w:rsidRDefault="0077343C">
      <w:pPr>
        <w:rPr>
          <w:ins w:id="92" w:author="Author"/>
          <w:rFonts w:asciiTheme="majorHAnsi" w:hAnsiTheme="majorHAnsi"/>
        </w:rPr>
      </w:pPr>
    </w:p>
    <w:p w:rsidR="0077343C" w:rsidRDefault="0077343C">
      <w:pPr>
        <w:rPr>
          <w:ins w:id="93" w:author="Author"/>
          <w:rFonts w:asciiTheme="majorHAnsi" w:hAnsiTheme="majorHAnsi"/>
        </w:rPr>
      </w:pPr>
    </w:p>
    <w:p w:rsidR="0077343C" w:rsidRDefault="0077343C">
      <w:pPr>
        <w:rPr>
          <w:ins w:id="94" w:author="Author"/>
          <w:rFonts w:asciiTheme="majorHAnsi" w:hAnsiTheme="majorHAnsi"/>
        </w:rPr>
      </w:pPr>
    </w:p>
    <w:p w:rsidR="0077343C" w:rsidRDefault="0077343C">
      <w:pPr>
        <w:rPr>
          <w:ins w:id="95" w:author="Author"/>
          <w:rFonts w:asciiTheme="majorHAnsi" w:hAnsiTheme="majorHAnsi"/>
        </w:rPr>
      </w:pPr>
    </w:p>
    <w:p w:rsidR="0077343C" w:rsidRDefault="0077343C">
      <w:pPr>
        <w:rPr>
          <w:ins w:id="96" w:author="Author"/>
          <w:rFonts w:asciiTheme="majorHAnsi" w:hAnsiTheme="majorHAnsi"/>
        </w:rPr>
      </w:pPr>
    </w:p>
    <w:p w:rsidR="0077343C" w:rsidRDefault="0077343C">
      <w:pPr>
        <w:rPr>
          <w:ins w:id="97" w:author="Author"/>
          <w:rFonts w:asciiTheme="majorHAnsi" w:hAnsiTheme="majorHAnsi"/>
        </w:rPr>
      </w:pPr>
    </w:p>
    <w:p w:rsidR="0077343C" w:rsidRDefault="0077343C">
      <w:pPr>
        <w:rPr>
          <w:ins w:id="98" w:author="Author"/>
          <w:rFonts w:asciiTheme="majorHAnsi" w:hAnsiTheme="majorHAnsi"/>
        </w:rPr>
      </w:pPr>
    </w:p>
    <w:p w:rsidR="0077343C" w:rsidRDefault="0077343C">
      <w:pPr>
        <w:rPr>
          <w:ins w:id="99" w:author="Author"/>
          <w:rFonts w:asciiTheme="majorHAnsi" w:hAnsiTheme="majorHAnsi"/>
        </w:rPr>
      </w:pPr>
    </w:p>
    <w:p w:rsidR="0077343C" w:rsidRDefault="0077343C">
      <w:pPr>
        <w:rPr>
          <w:ins w:id="100" w:author="Author"/>
          <w:rFonts w:asciiTheme="majorHAnsi" w:hAnsiTheme="majorHAnsi"/>
        </w:rPr>
      </w:pPr>
    </w:p>
    <w:p w:rsidR="0077343C" w:rsidRDefault="0077343C">
      <w:pPr>
        <w:rPr>
          <w:ins w:id="101" w:author="Author"/>
          <w:rFonts w:asciiTheme="majorHAnsi" w:hAnsiTheme="majorHAnsi"/>
        </w:rPr>
      </w:pPr>
    </w:p>
    <w:p w:rsidR="0077343C" w:rsidRDefault="0077343C">
      <w:pPr>
        <w:rPr>
          <w:ins w:id="102" w:author="Author"/>
          <w:rFonts w:asciiTheme="majorHAnsi" w:hAnsiTheme="majorHAnsi"/>
        </w:rPr>
      </w:pPr>
    </w:p>
    <w:p w:rsidR="0077343C" w:rsidRPr="00DF716E" w:rsidRDefault="0077343C">
      <w:pPr>
        <w:rPr>
          <w:rFonts w:asciiTheme="majorHAnsi" w:hAnsiTheme="majorHAnsi"/>
          <w:rPrChange w:id="103" w:author="Author">
            <w:rPr/>
          </w:rPrChange>
        </w:rPr>
      </w:pPr>
    </w:p>
    <w:p w:rsidR="00951F5F" w:rsidRDefault="000704EC">
      <w:pPr>
        <w:rPr>
          <w:ins w:id="104" w:author="Author"/>
          <w:rFonts w:asciiTheme="majorHAnsi" w:hAnsiTheme="majorHAnsi"/>
          <w:b/>
          <w:sz w:val="24"/>
          <w:szCs w:val="24"/>
        </w:rPr>
        <w:pPrChange w:id="105" w:author="Author">
          <w:pPr>
            <w:jc w:val="center"/>
          </w:pPr>
        </w:pPrChange>
      </w:pPr>
      <w:ins w:id="106" w:author="Author">
        <w:r>
          <w:rPr>
            <w:rFonts w:asciiTheme="majorHAnsi" w:hAnsiTheme="majorHAnsi"/>
            <w:b/>
            <w:sz w:val="24"/>
            <w:szCs w:val="24"/>
          </w:rPr>
          <w:lastRenderedPageBreak/>
          <w:t xml:space="preserve">Form: </w:t>
        </w:r>
      </w:ins>
      <w:r w:rsidR="00AB01BC" w:rsidRPr="00DF716E">
        <w:rPr>
          <w:rFonts w:asciiTheme="majorHAnsi" w:hAnsiTheme="majorHAnsi"/>
          <w:b/>
          <w:sz w:val="24"/>
          <w:szCs w:val="24"/>
          <w:rPrChange w:id="107" w:author="Author">
            <w:rPr>
              <w:b/>
              <w:sz w:val="24"/>
              <w:szCs w:val="24"/>
            </w:rPr>
          </w:rPrChange>
        </w:rPr>
        <w:t xml:space="preserve">Initial </w:t>
      </w:r>
      <w:r w:rsidR="007F440B" w:rsidRPr="00DF716E">
        <w:rPr>
          <w:rFonts w:asciiTheme="majorHAnsi" w:hAnsiTheme="majorHAnsi"/>
          <w:b/>
          <w:sz w:val="24"/>
          <w:szCs w:val="24"/>
          <w:rPrChange w:id="108" w:author="Author">
            <w:rPr>
              <w:b/>
              <w:sz w:val="24"/>
              <w:szCs w:val="24"/>
            </w:rPr>
          </w:rPrChange>
        </w:rPr>
        <w:t xml:space="preserve">Project </w:t>
      </w:r>
      <w:r w:rsidR="00AB01BC" w:rsidRPr="00DF716E">
        <w:rPr>
          <w:rFonts w:asciiTheme="majorHAnsi" w:hAnsiTheme="majorHAnsi"/>
          <w:b/>
          <w:sz w:val="24"/>
          <w:szCs w:val="24"/>
          <w:rPrChange w:id="109" w:author="Author">
            <w:rPr>
              <w:b/>
              <w:sz w:val="24"/>
              <w:szCs w:val="24"/>
            </w:rPr>
          </w:rPrChange>
        </w:rPr>
        <w:t>Data</w:t>
      </w:r>
    </w:p>
    <w:p w:rsidR="000704EC" w:rsidRPr="00DF716E" w:rsidRDefault="000704EC">
      <w:pPr>
        <w:rPr>
          <w:rFonts w:asciiTheme="majorHAnsi" w:hAnsiTheme="majorHAnsi"/>
          <w:sz w:val="24"/>
          <w:szCs w:val="24"/>
          <w:rPrChange w:id="110" w:author="Author">
            <w:rPr>
              <w:sz w:val="24"/>
              <w:szCs w:val="24"/>
            </w:rPr>
          </w:rPrChange>
        </w:rPr>
        <w:pPrChange w:id="111" w:author="Author">
          <w:pPr>
            <w:jc w:val="center"/>
          </w:pPr>
        </w:pPrChange>
      </w:pPr>
      <w:ins w:id="112" w:author="Author">
        <w:r>
          <w:rPr>
            <w:rFonts w:asciiTheme="majorHAnsi" w:hAnsiTheme="majorHAnsi"/>
            <w:noProof/>
            <w:sz w:val="24"/>
            <w:szCs w:val="24"/>
          </w:rPr>
          <w:drawing>
            <wp:inline distT="0" distB="0" distL="0" distR="0">
              <wp:extent cx="64008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352925"/>
                      </a:xfrm>
                      <a:prstGeom prst="rect">
                        <a:avLst/>
                      </a:prstGeom>
                      <a:noFill/>
                      <a:ln>
                        <a:noFill/>
                      </a:ln>
                    </pic:spPr>
                  </pic:pic>
                </a:graphicData>
              </a:graphic>
            </wp:inline>
          </w:drawing>
        </w:r>
      </w:ins>
    </w:p>
    <w:p w:rsidR="00D2392D" w:rsidRPr="00DF716E" w:rsidRDefault="00626695">
      <w:pPr>
        <w:rPr>
          <w:rFonts w:asciiTheme="majorHAnsi" w:hAnsiTheme="majorHAnsi"/>
          <w:rPrChange w:id="113" w:author="Author">
            <w:rPr/>
          </w:rPrChange>
        </w:rPr>
      </w:pPr>
      <w:r w:rsidRPr="00DF716E">
        <w:rPr>
          <w:rFonts w:asciiTheme="majorHAnsi" w:hAnsiTheme="majorHAnsi"/>
          <w:rPrChange w:id="114" w:author="Author">
            <w:rPr/>
          </w:rPrChange>
        </w:rPr>
        <w:t>T</w:t>
      </w:r>
      <w:r w:rsidR="007F440B" w:rsidRPr="00DF716E">
        <w:rPr>
          <w:rFonts w:asciiTheme="majorHAnsi" w:hAnsiTheme="majorHAnsi"/>
          <w:rPrChange w:id="115" w:author="Author">
            <w:rPr/>
          </w:rPrChange>
        </w:rPr>
        <w:t xml:space="preserve">his first page of the project </w:t>
      </w:r>
      <w:r w:rsidRPr="00DF716E">
        <w:rPr>
          <w:rFonts w:asciiTheme="majorHAnsi" w:hAnsiTheme="majorHAnsi"/>
          <w:rPrChange w:id="116" w:author="Author">
            <w:rPr/>
          </w:rPrChange>
        </w:rPr>
        <w:t xml:space="preserve">record </w:t>
      </w:r>
      <w:r w:rsidR="007F440B" w:rsidRPr="00DF716E">
        <w:rPr>
          <w:rFonts w:asciiTheme="majorHAnsi" w:hAnsiTheme="majorHAnsi"/>
          <w:rPrChange w:id="117" w:author="Author">
            <w:rPr/>
          </w:rPrChange>
        </w:rPr>
        <w:t xml:space="preserve">contains information </w:t>
      </w:r>
      <w:r w:rsidR="00AD6488" w:rsidRPr="00DF716E">
        <w:rPr>
          <w:rFonts w:asciiTheme="majorHAnsi" w:hAnsiTheme="majorHAnsi"/>
          <w:rPrChange w:id="118" w:author="Author">
            <w:rPr/>
          </w:rPrChange>
        </w:rPr>
        <w:t xml:space="preserve">necessary </w:t>
      </w:r>
      <w:r w:rsidR="007F440B" w:rsidRPr="00DF716E">
        <w:rPr>
          <w:rFonts w:asciiTheme="majorHAnsi" w:hAnsiTheme="majorHAnsi"/>
          <w:rPrChange w:id="119" w:author="Author">
            <w:rPr/>
          </w:rPrChange>
        </w:rPr>
        <w:t xml:space="preserve">to </w:t>
      </w:r>
      <w:r w:rsidR="00BD71D7" w:rsidRPr="00DF716E">
        <w:rPr>
          <w:rFonts w:asciiTheme="majorHAnsi" w:hAnsiTheme="majorHAnsi"/>
          <w:rPrChange w:id="120" w:author="Author">
            <w:rPr/>
          </w:rPrChange>
        </w:rPr>
        <w:t xml:space="preserve">initially </w:t>
      </w:r>
      <w:r w:rsidR="007F440B" w:rsidRPr="00DF716E">
        <w:rPr>
          <w:rFonts w:asciiTheme="majorHAnsi" w:hAnsiTheme="majorHAnsi"/>
          <w:rPrChange w:id="121" w:author="Author">
            <w:rPr/>
          </w:rPrChange>
        </w:rPr>
        <w:t xml:space="preserve">register a project. </w:t>
      </w:r>
      <w:r w:rsidR="009E0076" w:rsidRPr="00DF716E">
        <w:rPr>
          <w:rFonts w:asciiTheme="majorHAnsi" w:hAnsiTheme="majorHAnsi"/>
          <w:rPrChange w:id="122" w:author="Author">
            <w:rPr/>
          </w:rPrChange>
        </w:rPr>
        <w:t xml:space="preserve"> Enter </w:t>
      </w:r>
      <w:r w:rsidR="007F440B" w:rsidRPr="00DF716E">
        <w:rPr>
          <w:rFonts w:asciiTheme="majorHAnsi" w:hAnsiTheme="majorHAnsi"/>
          <w:rPrChange w:id="123" w:author="Author">
            <w:rPr/>
          </w:rPrChange>
        </w:rPr>
        <w:t xml:space="preserve">these data </w:t>
      </w:r>
      <w:r w:rsidRPr="00DF716E">
        <w:rPr>
          <w:rFonts w:asciiTheme="majorHAnsi" w:hAnsiTheme="majorHAnsi"/>
          <w:rPrChange w:id="124" w:author="Author">
            <w:rPr/>
          </w:rPrChange>
        </w:rPr>
        <w:t>when</w:t>
      </w:r>
      <w:r w:rsidR="007F440B" w:rsidRPr="00DF716E">
        <w:rPr>
          <w:rFonts w:asciiTheme="majorHAnsi" w:hAnsiTheme="majorHAnsi"/>
          <w:rPrChange w:id="125" w:author="Author">
            <w:rPr/>
          </w:rPrChange>
        </w:rPr>
        <w:t xml:space="preserve"> the project is assigned. </w:t>
      </w:r>
      <w:r w:rsidR="00D2392D" w:rsidRPr="00DF716E">
        <w:rPr>
          <w:rFonts w:asciiTheme="majorHAnsi" w:hAnsiTheme="majorHAnsi"/>
          <w:rPrChange w:id="126" w:author="Author">
            <w:rPr/>
          </w:rPrChange>
        </w:rPr>
        <w:t xml:space="preserve">If more than one resident is assigned to the project, a specific resident will be </w:t>
      </w:r>
      <w:r w:rsidR="00AD6488" w:rsidRPr="00DF716E">
        <w:rPr>
          <w:rFonts w:asciiTheme="majorHAnsi" w:hAnsiTheme="majorHAnsi"/>
          <w:rPrChange w:id="127" w:author="Author">
            <w:rPr/>
          </w:rPrChange>
        </w:rPr>
        <w:t xml:space="preserve">designated the </w:t>
      </w:r>
      <w:r w:rsidR="009E0076" w:rsidRPr="00DF716E">
        <w:rPr>
          <w:rFonts w:asciiTheme="majorHAnsi" w:hAnsiTheme="majorHAnsi"/>
          <w:b/>
          <w:rPrChange w:id="128" w:author="Author">
            <w:rPr>
              <w:b/>
            </w:rPr>
          </w:rPrChange>
        </w:rPr>
        <w:t>L</w:t>
      </w:r>
      <w:r w:rsidR="00D2392D" w:rsidRPr="00DF716E">
        <w:rPr>
          <w:rFonts w:asciiTheme="majorHAnsi" w:hAnsiTheme="majorHAnsi"/>
          <w:b/>
          <w:rPrChange w:id="129" w:author="Author">
            <w:rPr>
              <w:b/>
            </w:rPr>
          </w:rPrChange>
        </w:rPr>
        <w:t>ead</w:t>
      </w:r>
      <w:r w:rsidR="00AD6488" w:rsidRPr="00DF716E">
        <w:rPr>
          <w:rFonts w:asciiTheme="majorHAnsi" w:hAnsiTheme="majorHAnsi"/>
          <w:rPrChange w:id="130" w:author="Author">
            <w:rPr/>
          </w:rPrChange>
        </w:rPr>
        <w:t xml:space="preserve"> on the project.  The </w:t>
      </w:r>
      <w:r w:rsidR="009E0076" w:rsidRPr="00DF716E">
        <w:rPr>
          <w:rFonts w:asciiTheme="majorHAnsi" w:hAnsiTheme="majorHAnsi"/>
          <w:b/>
          <w:rPrChange w:id="131" w:author="Author">
            <w:rPr>
              <w:b/>
            </w:rPr>
          </w:rPrChange>
        </w:rPr>
        <w:t>L</w:t>
      </w:r>
      <w:r w:rsidR="00AD6488" w:rsidRPr="00DF716E">
        <w:rPr>
          <w:rFonts w:asciiTheme="majorHAnsi" w:hAnsiTheme="majorHAnsi"/>
          <w:b/>
          <w:rPrChange w:id="132" w:author="Author">
            <w:rPr>
              <w:b/>
            </w:rPr>
          </w:rPrChange>
        </w:rPr>
        <w:t>ead</w:t>
      </w:r>
      <w:r w:rsidR="00AD6488" w:rsidRPr="00DF716E">
        <w:rPr>
          <w:rFonts w:asciiTheme="majorHAnsi" w:hAnsiTheme="majorHAnsi"/>
          <w:rPrChange w:id="133" w:author="Author">
            <w:rPr/>
          </w:rPrChange>
        </w:rPr>
        <w:t xml:space="preserve"> resident will be responsible for entry of most data on the project </w:t>
      </w:r>
      <w:r w:rsidR="00D2392D" w:rsidRPr="00DF716E">
        <w:rPr>
          <w:rFonts w:asciiTheme="majorHAnsi" w:hAnsiTheme="majorHAnsi"/>
          <w:rPrChange w:id="134" w:author="Author">
            <w:rPr/>
          </w:rPrChange>
        </w:rPr>
        <w:t xml:space="preserve">including </w:t>
      </w:r>
      <w:r w:rsidR="00AD6488" w:rsidRPr="00DF716E">
        <w:rPr>
          <w:rFonts w:asciiTheme="majorHAnsi" w:hAnsiTheme="majorHAnsi"/>
          <w:rPrChange w:id="135" w:author="Author">
            <w:rPr/>
          </w:rPrChange>
        </w:rPr>
        <w:t>the names of other residents on the same project (</w:t>
      </w:r>
      <w:r w:rsidR="009E0076" w:rsidRPr="00DF716E">
        <w:rPr>
          <w:rFonts w:asciiTheme="majorHAnsi" w:hAnsiTheme="majorHAnsi"/>
          <w:b/>
          <w:rPrChange w:id="136" w:author="Author">
            <w:rPr>
              <w:b/>
            </w:rPr>
          </w:rPrChange>
        </w:rPr>
        <w:t>T</w:t>
      </w:r>
      <w:r w:rsidR="00AD6488" w:rsidRPr="00DF716E">
        <w:rPr>
          <w:rFonts w:asciiTheme="majorHAnsi" w:hAnsiTheme="majorHAnsi"/>
          <w:b/>
          <w:rPrChange w:id="137" w:author="Author">
            <w:rPr>
              <w:b/>
            </w:rPr>
          </w:rPrChange>
        </w:rPr>
        <w:t xml:space="preserve">eam </w:t>
      </w:r>
      <w:r w:rsidR="009E0076" w:rsidRPr="00DF716E">
        <w:rPr>
          <w:rFonts w:asciiTheme="majorHAnsi" w:hAnsiTheme="majorHAnsi"/>
          <w:b/>
          <w:rPrChange w:id="138" w:author="Author">
            <w:rPr>
              <w:b/>
            </w:rPr>
          </w:rPrChange>
        </w:rPr>
        <w:t>M</w:t>
      </w:r>
      <w:r w:rsidR="00AD6488" w:rsidRPr="00DF716E">
        <w:rPr>
          <w:rFonts w:asciiTheme="majorHAnsi" w:hAnsiTheme="majorHAnsi"/>
          <w:b/>
          <w:rPrChange w:id="139" w:author="Author">
            <w:rPr>
              <w:b/>
            </w:rPr>
          </w:rPrChange>
        </w:rPr>
        <w:t>embers</w:t>
      </w:r>
      <w:r w:rsidR="00AD6488" w:rsidRPr="00DF716E">
        <w:rPr>
          <w:rFonts w:asciiTheme="majorHAnsi" w:hAnsiTheme="majorHAnsi"/>
          <w:rPrChange w:id="140" w:author="Author">
            <w:rPr/>
          </w:rPrChange>
        </w:rPr>
        <w:t xml:space="preserve">).  </w:t>
      </w:r>
    </w:p>
    <w:p w:rsidR="007F440B" w:rsidRPr="00DF716E" w:rsidRDefault="00D2392D">
      <w:pPr>
        <w:rPr>
          <w:rFonts w:asciiTheme="majorHAnsi" w:hAnsiTheme="majorHAnsi"/>
          <w:rPrChange w:id="141" w:author="Author">
            <w:rPr/>
          </w:rPrChange>
        </w:rPr>
      </w:pPr>
      <w:r w:rsidRPr="00DF716E">
        <w:rPr>
          <w:rFonts w:asciiTheme="majorHAnsi" w:hAnsiTheme="majorHAnsi"/>
          <w:b/>
          <w:rPrChange w:id="142" w:author="Author">
            <w:rPr>
              <w:b/>
            </w:rPr>
          </w:rPrChange>
        </w:rPr>
        <w:t xml:space="preserve">If you are not the lead resident on the </w:t>
      </w:r>
      <w:r w:rsidR="009E0076" w:rsidRPr="00DF716E">
        <w:rPr>
          <w:rFonts w:asciiTheme="majorHAnsi" w:hAnsiTheme="majorHAnsi"/>
          <w:b/>
          <w:rPrChange w:id="143" w:author="Author">
            <w:rPr>
              <w:b/>
            </w:rPr>
          </w:rPrChange>
        </w:rPr>
        <w:t>project,</w:t>
      </w:r>
      <w:r w:rsidRPr="00DF716E">
        <w:rPr>
          <w:rFonts w:asciiTheme="majorHAnsi" w:hAnsiTheme="majorHAnsi"/>
          <w:b/>
          <w:rPrChange w:id="144" w:author="Author">
            <w:rPr>
              <w:b/>
            </w:rPr>
          </w:rPrChange>
        </w:rPr>
        <w:t xml:space="preserve"> do not continue or enter data now.</w:t>
      </w:r>
      <w:r w:rsidRPr="00DF716E">
        <w:rPr>
          <w:rFonts w:asciiTheme="majorHAnsi" w:hAnsiTheme="majorHAnsi"/>
          <w:rPrChange w:id="145" w:author="Author">
            <w:rPr/>
          </w:rPrChange>
        </w:rPr>
        <w:t xml:space="preserve">  The </w:t>
      </w:r>
      <w:r w:rsidR="009E0076" w:rsidRPr="00DF716E">
        <w:rPr>
          <w:rFonts w:asciiTheme="majorHAnsi" w:hAnsiTheme="majorHAnsi"/>
          <w:b/>
          <w:rPrChange w:id="146" w:author="Author">
            <w:rPr>
              <w:b/>
            </w:rPr>
          </w:rPrChange>
        </w:rPr>
        <w:t>L</w:t>
      </w:r>
      <w:r w:rsidRPr="00DF716E">
        <w:rPr>
          <w:rFonts w:asciiTheme="majorHAnsi" w:hAnsiTheme="majorHAnsi"/>
          <w:b/>
          <w:rPrChange w:id="147" w:author="Author">
            <w:rPr>
              <w:b/>
            </w:rPr>
          </w:rPrChange>
        </w:rPr>
        <w:t>ead</w:t>
      </w:r>
      <w:r w:rsidRPr="00DF716E">
        <w:rPr>
          <w:rFonts w:asciiTheme="majorHAnsi" w:hAnsiTheme="majorHAnsi"/>
          <w:rPrChange w:id="148" w:author="Author">
            <w:rPr/>
          </w:rPrChange>
        </w:rPr>
        <w:t xml:space="preserve"> resident will do this.  Later, once the project is registered in this database</w:t>
      </w:r>
      <w:r w:rsidR="00154FAC" w:rsidRPr="00DF716E">
        <w:rPr>
          <w:rFonts w:asciiTheme="majorHAnsi" w:hAnsiTheme="majorHAnsi"/>
          <w:rPrChange w:id="149" w:author="Author">
            <w:rPr/>
          </w:rPrChange>
        </w:rPr>
        <w:t>,</w:t>
      </w:r>
      <w:r w:rsidRPr="00DF716E">
        <w:rPr>
          <w:rFonts w:asciiTheme="majorHAnsi" w:hAnsiTheme="majorHAnsi"/>
          <w:rPrChange w:id="150" w:author="Author">
            <w:rPr/>
          </w:rPrChange>
        </w:rPr>
        <w:t xml:space="preserve"> </w:t>
      </w:r>
      <w:r w:rsidR="009E0076" w:rsidRPr="00DF716E">
        <w:rPr>
          <w:rFonts w:asciiTheme="majorHAnsi" w:hAnsiTheme="majorHAnsi"/>
          <w:rPrChange w:id="151" w:author="Author">
            <w:rPr/>
          </w:rPrChange>
        </w:rPr>
        <w:t xml:space="preserve">the </w:t>
      </w:r>
      <w:r w:rsidR="009E0076" w:rsidRPr="00DF716E">
        <w:rPr>
          <w:rFonts w:asciiTheme="majorHAnsi" w:hAnsiTheme="majorHAnsi"/>
          <w:b/>
          <w:rPrChange w:id="152" w:author="Author">
            <w:rPr>
              <w:b/>
            </w:rPr>
          </w:rPrChange>
        </w:rPr>
        <w:t>Lead</w:t>
      </w:r>
      <w:r w:rsidR="009E0076" w:rsidRPr="00DF716E">
        <w:rPr>
          <w:rFonts w:asciiTheme="majorHAnsi" w:hAnsiTheme="majorHAnsi"/>
          <w:rPrChange w:id="153" w:author="Author">
            <w:rPr/>
          </w:rPrChange>
        </w:rPr>
        <w:t xml:space="preserve"> and all </w:t>
      </w:r>
      <w:r w:rsidR="009E0076" w:rsidRPr="00DF716E">
        <w:rPr>
          <w:rFonts w:asciiTheme="majorHAnsi" w:hAnsiTheme="majorHAnsi"/>
          <w:b/>
          <w:rPrChange w:id="154" w:author="Author">
            <w:rPr>
              <w:b/>
            </w:rPr>
          </w:rPrChange>
        </w:rPr>
        <w:t>Team Members</w:t>
      </w:r>
      <w:r w:rsidR="009E0076" w:rsidRPr="00DF716E">
        <w:rPr>
          <w:rFonts w:asciiTheme="majorHAnsi" w:hAnsiTheme="majorHAnsi"/>
          <w:rPrChange w:id="155" w:author="Author">
            <w:rPr/>
          </w:rPrChange>
        </w:rPr>
        <w:t xml:space="preserve"> </w:t>
      </w:r>
      <w:r w:rsidRPr="00DF716E">
        <w:rPr>
          <w:rFonts w:asciiTheme="majorHAnsi" w:hAnsiTheme="majorHAnsi"/>
          <w:rPrChange w:id="156" w:author="Author">
            <w:rPr/>
          </w:rPrChange>
        </w:rPr>
        <w:t xml:space="preserve">will be able to see all information about the project and add details specific to </w:t>
      </w:r>
      <w:r w:rsidR="009E0076" w:rsidRPr="00DF716E">
        <w:rPr>
          <w:rFonts w:asciiTheme="majorHAnsi" w:hAnsiTheme="majorHAnsi"/>
          <w:rPrChange w:id="157" w:author="Author">
            <w:rPr/>
          </w:rPrChange>
        </w:rPr>
        <w:t>any individual contributions</w:t>
      </w:r>
      <w:r w:rsidRPr="00DF716E">
        <w:rPr>
          <w:rFonts w:asciiTheme="majorHAnsi" w:hAnsiTheme="majorHAnsi"/>
          <w:rPrChange w:id="158" w:author="Author">
            <w:rPr/>
          </w:rPrChange>
        </w:rPr>
        <w:t>.  Usually</w:t>
      </w:r>
      <w:r w:rsidR="00154FAC" w:rsidRPr="00DF716E">
        <w:rPr>
          <w:rFonts w:asciiTheme="majorHAnsi" w:hAnsiTheme="majorHAnsi"/>
          <w:rPrChange w:id="159" w:author="Author">
            <w:rPr/>
          </w:rPrChange>
        </w:rPr>
        <w:t xml:space="preserve">, information that you add later as a </w:t>
      </w:r>
      <w:r w:rsidR="009E0076" w:rsidRPr="00DF716E">
        <w:rPr>
          <w:rFonts w:asciiTheme="majorHAnsi" w:hAnsiTheme="majorHAnsi"/>
          <w:b/>
          <w:rPrChange w:id="160" w:author="Author">
            <w:rPr>
              <w:b/>
            </w:rPr>
          </w:rPrChange>
        </w:rPr>
        <w:t>T</w:t>
      </w:r>
      <w:r w:rsidR="00154FAC" w:rsidRPr="00DF716E">
        <w:rPr>
          <w:rFonts w:asciiTheme="majorHAnsi" w:hAnsiTheme="majorHAnsi"/>
          <w:b/>
          <w:rPrChange w:id="161" w:author="Author">
            <w:rPr>
              <w:b/>
            </w:rPr>
          </w:rPrChange>
        </w:rPr>
        <w:t xml:space="preserve">eam </w:t>
      </w:r>
      <w:r w:rsidR="009E0076" w:rsidRPr="00DF716E">
        <w:rPr>
          <w:rFonts w:asciiTheme="majorHAnsi" w:hAnsiTheme="majorHAnsi"/>
          <w:b/>
          <w:rPrChange w:id="162" w:author="Author">
            <w:rPr>
              <w:b/>
            </w:rPr>
          </w:rPrChange>
        </w:rPr>
        <w:t>M</w:t>
      </w:r>
      <w:r w:rsidR="00154FAC" w:rsidRPr="00DF716E">
        <w:rPr>
          <w:rFonts w:asciiTheme="majorHAnsi" w:hAnsiTheme="majorHAnsi"/>
          <w:b/>
          <w:rPrChange w:id="163" w:author="Author">
            <w:rPr>
              <w:b/>
            </w:rPr>
          </w:rPrChange>
        </w:rPr>
        <w:t>ember</w:t>
      </w:r>
      <w:r w:rsidR="00154FAC" w:rsidRPr="00DF716E">
        <w:rPr>
          <w:rFonts w:asciiTheme="majorHAnsi" w:hAnsiTheme="majorHAnsi"/>
          <w:rPrChange w:id="164" w:author="Author">
            <w:rPr/>
          </w:rPrChange>
        </w:rPr>
        <w:t xml:space="preserve"> wil</w:t>
      </w:r>
      <w:r w:rsidRPr="00DF716E">
        <w:rPr>
          <w:rFonts w:asciiTheme="majorHAnsi" w:hAnsiTheme="majorHAnsi"/>
          <w:rPrChange w:id="165" w:author="Author">
            <w:rPr/>
          </w:rPrChange>
        </w:rPr>
        <w:t xml:space="preserve">l be about communication products for which you are the first author.    </w:t>
      </w:r>
    </w:p>
    <w:p w:rsidR="009E0076" w:rsidRPr="00DF716E" w:rsidRDefault="009E0076">
      <w:pPr>
        <w:rPr>
          <w:rFonts w:asciiTheme="majorHAnsi" w:hAnsiTheme="majorHAnsi"/>
          <w:b/>
          <w:rPrChange w:id="166" w:author="Author">
            <w:rPr>
              <w:b/>
            </w:rPr>
          </w:rPrChange>
        </w:rPr>
      </w:pPr>
      <w:r w:rsidRPr="00DF716E">
        <w:rPr>
          <w:rFonts w:asciiTheme="majorHAnsi" w:hAnsiTheme="majorHAnsi"/>
          <w:b/>
          <w:rPrChange w:id="167" w:author="Author">
            <w:rPr>
              <w:b/>
            </w:rPr>
          </w:rPrChange>
        </w:rPr>
        <w:t xml:space="preserve">Sequential listing and instructions for Initial Project Data.  </w:t>
      </w:r>
      <w:r w:rsidRPr="00DF716E">
        <w:rPr>
          <w:rFonts w:asciiTheme="majorHAnsi" w:hAnsiTheme="majorHAnsi"/>
          <w:rPrChange w:id="168" w:author="Author">
            <w:rPr/>
          </w:rPrChange>
        </w:rPr>
        <w:t>Questions</w:t>
      </w:r>
      <w:r w:rsidR="001210A8" w:rsidRPr="00DF716E">
        <w:rPr>
          <w:rFonts w:asciiTheme="majorHAnsi" w:hAnsiTheme="majorHAnsi"/>
          <w:rPrChange w:id="169" w:author="Author">
            <w:rPr/>
          </w:rPrChange>
        </w:rPr>
        <w:t>,</w:t>
      </w:r>
      <w:r w:rsidRPr="00DF716E">
        <w:rPr>
          <w:rFonts w:asciiTheme="majorHAnsi" w:hAnsiTheme="majorHAnsi"/>
          <w:rPrChange w:id="170" w:author="Author">
            <w:rPr/>
          </w:rPrChange>
        </w:rPr>
        <w:t xml:space="preserve"> prompts</w:t>
      </w:r>
      <w:r w:rsidR="00CF612D" w:rsidRPr="00DF716E">
        <w:rPr>
          <w:rFonts w:asciiTheme="majorHAnsi" w:hAnsiTheme="majorHAnsi"/>
          <w:rPrChange w:id="171" w:author="Author">
            <w:rPr/>
          </w:rPrChange>
        </w:rPr>
        <w:t>,</w:t>
      </w:r>
      <w:r w:rsidRPr="00DF716E">
        <w:rPr>
          <w:rFonts w:asciiTheme="majorHAnsi" w:hAnsiTheme="majorHAnsi"/>
          <w:rPrChange w:id="172" w:author="Author">
            <w:rPr/>
          </w:rPrChange>
        </w:rPr>
        <w:t xml:space="preserve"> </w:t>
      </w:r>
      <w:r w:rsidR="001210A8" w:rsidRPr="00DF716E">
        <w:rPr>
          <w:rFonts w:asciiTheme="majorHAnsi" w:hAnsiTheme="majorHAnsi"/>
          <w:rPrChange w:id="173" w:author="Author">
            <w:rPr/>
          </w:rPrChange>
        </w:rPr>
        <w:t xml:space="preserve">and buttons </w:t>
      </w:r>
      <w:r w:rsidRPr="00DF716E">
        <w:rPr>
          <w:rFonts w:asciiTheme="majorHAnsi" w:hAnsiTheme="majorHAnsi"/>
          <w:rPrChange w:id="174" w:author="Author">
            <w:rPr/>
          </w:rPrChange>
        </w:rPr>
        <w:t xml:space="preserve">are in </w:t>
      </w:r>
      <w:r w:rsidRPr="00DF716E">
        <w:rPr>
          <w:rFonts w:asciiTheme="majorHAnsi" w:hAnsiTheme="majorHAnsi"/>
          <w:i/>
          <w:u w:val="single"/>
          <w:rPrChange w:id="175" w:author="Author">
            <w:rPr>
              <w:i/>
              <w:u w:val="single"/>
            </w:rPr>
          </w:rPrChange>
        </w:rPr>
        <w:t>underlined Italics.</w:t>
      </w:r>
      <w:r w:rsidR="001210A8" w:rsidRPr="00DF716E">
        <w:rPr>
          <w:rFonts w:asciiTheme="majorHAnsi" w:hAnsiTheme="majorHAnsi"/>
          <w:i/>
          <w:u w:val="single"/>
          <w:rPrChange w:id="176" w:author="Author">
            <w:rPr>
              <w:i/>
              <w:u w:val="single"/>
            </w:rPr>
          </w:rPrChange>
        </w:rPr>
        <w:t xml:space="preserve"> </w:t>
      </w:r>
      <w:r w:rsidR="001210A8" w:rsidRPr="00DF716E">
        <w:rPr>
          <w:rFonts w:asciiTheme="majorHAnsi" w:hAnsiTheme="majorHAnsi"/>
          <w:rPrChange w:id="177" w:author="Author">
            <w:rPr/>
          </w:rPrChange>
        </w:rPr>
        <w:t xml:space="preserve">Responses are </w:t>
      </w:r>
      <w:r w:rsidR="001210A8" w:rsidRPr="00DF716E">
        <w:rPr>
          <w:rFonts w:asciiTheme="majorHAnsi" w:hAnsiTheme="majorHAnsi"/>
          <w:b/>
          <w:rPrChange w:id="178" w:author="Author">
            <w:rPr>
              <w:b/>
            </w:rPr>
          </w:rPrChange>
        </w:rPr>
        <w:t>bolded.</w:t>
      </w:r>
    </w:p>
    <w:p w:rsidR="007F440B" w:rsidRPr="00DF716E" w:rsidRDefault="00675FCF">
      <w:pPr>
        <w:rPr>
          <w:rFonts w:asciiTheme="majorHAnsi" w:hAnsiTheme="majorHAnsi"/>
          <w:rPrChange w:id="179" w:author="Author">
            <w:rPr/>
          </w:rPrChange>
        </w:rPr>
      </w:pPr>
      <w:r w:rsidRPr="00DF716E">
        <w:rPr>
          <w:rFonts w:asciiTheme="majorHAnsi" w:hAnsiTheme="majorHAnsi"/>
          <w:i/>
          <w:u w:val="single"/>
          <w:rPrChange w:id="180" w:author="Author">
            <w:rPr>
              <w:i/>
              <w:u w:val="single"/>
            </w:rPr>
          </w:rPrChange>
        </w:rPr>
        <w:t>FETP</w:t>
      </w:r>
      <w:r w:rsidR="000F352C" w:rsidRPr="00DF716E">
        <w:rPr>
          <w:rFonts w:asciiTheme="majorHAnsi" w:hAnsiTheme="majorHAnsi"/>
          <w:i/>
          <w:u w:val="single"/>
          <w:rPrChange w:id="181" w:author="Author">
            <w:rPr>
              <w:i/>
              <w:u w:val="single"/>
            </w:rPr>
          </w:rPrChange>
        </w:rPr>
        <w:t>:</w:t>
      </w:r>
      <w:r w:rsidR="000F352C" w:rsidRPr="00DF716E">
        <w:rPr>
          <w:rFonts w:asciiTheme="majorHAnsi" w:hAnsiTheme="majorHAnsi"/>
          <w:rPrChange w:id="182" w:author="Author">
            <w:rPr/>
          </w:rPrChange>
        </w:rPr>
        <w:t xml:space="preserve"> </w:t>
      </w:r>
      <w:r w:rsidR="00154FAC" w:rsidRPr="00DF716E">
        <w:rPr>
          <w:rFonts w:asciiTheme="majorHAnsi" w:hAnsiTheme="majorHAnsi"/>
          <w:rPrChange w:id="183" w:author="Author">
            <w:rPr/>
          </w:rPrChange>
        </w:rPr>
        <w:t xml:space="preserve">For the first project select </w:t>
      </w:r>
      <w:r w:rsidR="009E0076" w:rsidRPr="00DF716E">
        <w:rPr>
          <w:rFonts w:asciiTheme="majorHAnsi" w:hAnsiTheme="majorHAnsi"/>
          <w:rPrChange w:id="184" w:author="Author">
            <w:rPr/>
          </w:rPrChange>
        </w:rPr>
        <w:t xml:space="preserve">your FETP </w:t>
      </w:r>
      <w:r w:rsidR="00154FAC" w:rsidRPr="00DF716E">
        <w:rPr>
          <w:rFonts w:asciiTheme="majorHAnsi" w:hAnsiTheme="majorHAnsi"/>
          <w:rPrChange w:id="185" w:author="Author">
            <w:rPr/>
          </w:rPrChange>
        </w:rPr>
        <w:t xml:space="preserve">from the </w:t>
      </w:r>
      <w:r w:rsidRPr="00DF716E">
        <w:rPr>
          <w:rFonts w:asciiTheme="majorHAnsi" w:hAnsiTheme="majorHAnsi"/>
          <w:rPrChange w:id="186" w:author="Author">
            <w:rPr/>
          </w:rPrChange>
        </w:rPr>
        <w:t xml:space="preserve">drop down list of all FETPs.  Once filled for the first time the selected FETP </w:t>
      </w:r>
      <w:r w:rsidR="00951F5F" w:rsidRPr="00DF716E">
        <w:rPr>
          <w:rFonts w:asciiTheme="majorHAnsi" w:hAnsiTheme="majorHAnsi"/>
          <w:rPrChange w:id="187" w:author="Author">
            <w:rPr/>
          </w:rPrChange>
        </w:rPr>
        <w:t>autofills</w:t>
      </w:r>
      <w:r w:rsidRPr="00DF716E">
        <w:rPr>
          <w:rFonts w:asciiTheme="majorHAnsi" w:hAnsiTheme="majorHAnsi"/>
          <w:rPrChange w:id="188" w:author="Author">
            <w:rPr/>
          </w:rPrChange>
        </w:rPr>
        <w:t xml:space="preserve"> for subsequent projects.  </w:t>
      </w:r>
      <w:r w:rsidR="0094624A" w:rsidRPr="00DF716E">
        <w:rPr>
          <w:rFonts w:asciiTheme="majorHAnsi" w:hAnsiTheme="majorHAnsi"/>
          <w:rPrChange w:id="189" w:author="Author">
            <w:rPr/>
          </w:rPrChange>
        </w:rPr>
        <w:t xml:space="preserve">This is a </w:t>
      </w:r>
      <w:r w:rsidR="00951F5F" w:rsidRPr="00DF716E">
        <w:rPr>
          <w:rFonts w:asciiTheme="majorHAnsi" w:hAnsiTheme="majorHAnsi"/>
          <w:rPrChange w:id="190" w:author="Author">
            <w:rPr/>
          </w:rPrChange>
        </w:rPr>
        <w:t>“</w:t>
      </w:r>
      <w:r w:rsidR="0094624A" w:rsidRPr="00DF716E">
        <w:rPr>
          <w:rFonts w:asciiTheme="majorHAnsi" w:hAnsiTheme="majorHAnsi"/>
          <w:rPrChange w:id="191" w:author="Author">
            <w:rPr/>
          </w:rPrChange>
        </w:rPr>
        <w:t>must enter</w:t>
      </w:r>
      <w:r w:rsidR="00951F5F" w:rsidRPr="00DF716E">
        <w:rPr>
          <w:rFonts w:asciiTheme="majorHAnsi" w:hAnsiTheme="majorHAnsi"/>
          <w:b/>
          <w:rPrChange w:id="192" w:author="Author">
            <w:rPr>
              <w:b/>
            </w:rPr>
          </w:rPrChange>
        </w:rPr>
        <w:t>”</w:t>
      </w:r>
      <w:r w:rsidR="0094624A" w:rsidRPr="00DF716E">
        <w:rPr>
          <w:rFonts w:asciiTheme="majorHAnsi" w:hAnsiTheme="majorHAnsi"/>
          <w:rPrChange w:id="193" w:author="Author">
            <w:rPr/>
          </w:rPrChange>
        </w:rPr>
        <w:t xml:space="preserve"> field.</w:t>
      </w:r>
      <w:r w:rsidR="00951F5F" w:rsidRPr="00DF716E">
        <w:rPr>
          <w:rFonts w:asciiTheme="majorHAnsi" w:hAnsiTheme="majorHAnsi"/>
          <w:rPrChange w:id="194" w:author="Author">
            <w:rPr/>
          </w:rPrChange>
        </w:rPr>
        <w:t xml:space="preserve">  </w:t>
      </w:r>
    </w:p>
    <w:p w:rsidR="005B1FFD" w:rsidRPr="00DF716E" w:rsidRDefault="00675FCF" w:rsidP="00675FCF">
      <w:pPr>
        <w:rPr>
          <w:rFonts w:asciiTheme="majorHAnsi" w:hAnsiTheme="majorHAnsi"/>
          <w:rPrChange w:id="195" w:author="Author">
            <w:rPr/>
          </w:rPrChange>
        </w:rPr>
      </w:pPr>
      <w:r w:rsidRPr="00DF716E">
        <w:rPr>
          <w:rFonts w:asciiTheme="majorHAnsi" w:hAnsiTheme="majorHAnsi"/>
          <w:i/>
          <w:u w:val="single"/>
          <w:rPrChange w:id="196" w:author="Author">
            <w:rPr>
              <w:i/>
              <w:u w:val="single"/>
            </w:rPr>
          </w:rPrChange>
        </w:rPr>
        <w:t>Residents Assigned to Project</w:t>
      </w:r>
      <w:r w:rsidR="001210A8" w:rsidRPr="00DF716E">
        <w:rPr>
          <w:rFonts w:asciiTheme="majorHAnsi" w:hAnsiTheme="majorHAnsi"/>
          <w:i/>
          <w:u w:val="single"/>
          <w:rPrChange w:id="197" w:author="Author">
            <w:rPr>
              <w:i/>
              <w:u w:val="single"/>
            </w:rPr>
          </w:rPrChange>
        </w:rPr>
        <w:t xml:space="preserve"> (Button)</w:t>
      </w:r>
      <w:r w:rsidRPr="00DF716E">
        <w:rPr>
          <w:rFonts w:asciiTheme="majorHAnsi" w:hAnsiTheme="majorHAnsi"/>
          <w:i/>
          <w:u w:val="single"/>
          <w:rPrChange w:id="198" w:author="Author">
            <w:rPr>
              <w:i/>
              <w:u w:val="single"/>
            </w:rPr>
          </w:rPrChange>
        </w:rPr>
        <w:t>:</w:t>
      </w:r>
      <w:r w:rsidRPr="00DF716E">
        <w:rPr>
          <w:rFonts w:asciiTheme="majorHAnsi" w:hAnsiTheme="majorHAnsi"/>
          <w:b/>
          <w:rPrChange w:id="199" w:author="Author">
            <w:rPr>
              <w:b/>
            </w:rPr>
          </w:rPrChange>
        </w:rPr>
        <w:t xml:space="preserve"> </w:t>
      </w:r>
      <w:r w:rsidR="00696ACA" w:rsidRPr="00DF716E">
        <w:rPr>
          <w:rFonts w:asciiTheme="majorHAnsi" w:hAnsiTheme="majorHAnsi"/>
          <w:rPrChange w:id="200" w:author="Author">
            <w:rPr/>
          </w:rPrChange>
        </w:rPr>
        <w:t>Clicking</w:t>
      </w:r>
      <w:r w:rsidRPr="00DF716E">
        <w:rPr>
          <w:rFonts w:asciiTheme="majorHAnsi" w:hAnsiTheme="majorHAnsi"/>
          <w:rPrChange w:id="201" w:author="Author">
            <w:rPr/>
          </w:rPrChange>
        </w:rPr>
        <w:t xml:space="preserve"> this button will take </w:t>
      </w:r>
      <w:r w:rsidR="00696ACA" w:rsidRPr="00DF716E">
        <w:rPr>
          <w:rFonts w:asciiTheme="majorHAnsi" w:hAnsiTheme="majorHAnsi"/>
          <w:rPrChange w:id="202" w:author="Author">
            <w:rPr/>
          </w:rPrChange>
        </w:rPr>
        <w:t xml:space="preserve">you </w:t>
      </w:r>
      <w:r w:rsidRPr="00DF716E">
        <w:rPr>
          <w:rFonts w:asciiTheme="majorHAnsi" w:hAnsiTheme="majorHAnsi"/>
          <w:rPrChange w:id="203" w:author="Author">
            <w:rPr/>
          </w:rPrChange>
        </w:rPr>
        <w:t xml:space="preserve">to a form </w:t>
      </w:r>
      <w:r w:rsidR="00696ACA" w:rsidRPr="00DF716E">
        <w:rPr>
          <w:rFonts w:asciiTheme="majorHAnsi" w:hAnsiTheme="majorHAnsi"/>
          <w:rPrChange w:id="204" w:author="Author">
            <w:rPr/>
          </w:rPrChange>
        </w:rPr>
        <w:t xml:space="preserve">that </w:t>
      </w:r>
      <w:r w:rsidRPr="00DF716E">
        <w:rPr>
          <w:rFonts w:asciiTheme="majorHAnsi" w:hAnsiTheme="majorHAnsi"/>
          <w:rPrChange w:id="205" w:author="Author">
            <w:rPr/>
          </w:rPrChange>
        </w:rPr>
        <w:t>provides a picklist of the names (Surname, Given name) of the current residents</w:t>
      </w:r>
      <w:r w:rsidR="0094624A" w:rsidRPr="00DF716E">
        <w:rPr>
          <w:rFonts w:asciiTheme="majorHAnsi" w:hAnsiTheme="majorHAnsi"/>
          <w:rPrChange w:id="206" w:author="Author">
            <w:rPr/>
          </w:rPrChange>
        </w:rPr>
        <w:t xml:space="preserve"> from the resi</w:t>
      </w:r>
      <w:r w:rsidRPr="00DF716E">
        <w:rPr>
          <w:rFonts w:asciiTheme="majorHAnsi" w:hAnsiTheme="majorHAnsi"/>
          <w:rPrChange w:id="207" w:author="Author">
            <w:rPr/>
          </w:rPrChange>
        </w:rPr>
        <w:t xml:space="preserve">dent </w:t>
      </w:r>
      <w:r w:rsidR="0094624A" w:rsidRPr="00DF716E">
        <w:rPr>
          <w:rFonts w:asciiTheme="majorHAnsi" w:hAnsiTheme="majorHAnsi"/>
          <w:rPrChange w:id="208" w:author="Author">
            <w:rPr/>
          </w:rPrChange>
        </w:rPr>
        <w:t>database</w:t>
      </w:r>
      <w:r w:rsidRPr="00DF716E">
        <w:rPr>
          <w:rFonts w:asciiTheme="majorHAnsi" w:hAnsiTheme="majorHAnsi"/>
          <w:rPrChange w:id="209" w:author="Author">
            <w:rPr/>
          </w:rPrChange>
        </w:rPr>
        <w:t xml:space="preserve">. </w:t>
      </w:r>
      <w:r w:rsidR="001C664C" w:rsidRPr="00DF716E">
        <w:rPr>
          <w:rFonts w:asciiTheme="majorHAnsi" w:hAnsiTheme="majorHAnsi"/>
          <w:rPrChange w:id="210" w:author="Author">
            <w:rPr/>
          </w:rPrChange>
        </w:rPr>
        <w:t xml:space="preserve">Under </w:t>
      </w:r>
      <w:r w:rsidR="001C664C" w:rsidRPr="00DF716E">
        <w:rPr>
          <w:rFonts w:asciiTheme="majorHAnsi" w:hAnsiTheme="majorHAnsi"/>
          <w:i/>
          <w:u w:val="single"/>
          <w:rPrChange w:id="211" w:author="Author">
            <w:rPr>
              <w:i/>
              <w:u w:val="single"/>
            </w:rPr>
          </w:rPrChange>
        </w:rPr>
        <w:t>Resident Name</w:t>
      </w:r>
      <w:r w:rsidR="001C664C" w:rsidRPr="00DF716E">
        <w:rPr>
          <w:rFonts w:asciiTheme="majorHAnsi" w:hAnsiTheme="majorHAnsi"/>
          <w:rPrChange w:id="212" w:author="Author">
            <w:rPr/>
          </w:rPrChange>
        </w:rPr>
        <w:t xml:space="preserve"> </w:t>
      </w:r>
      <w:r w:rsidR="00696ACA" w:rsidRPr="00DF716E">
        <w:rPr>
          <w:rFonts w:asciiTheme="majorHAnsi" w:hAnsiTheme="majorHAnsi"/>
          <w:rPrChange w:id="213" w:author="Author">
            <w:rPr/>
          </w:rPrChange>
        </w:rPr>
        <w:t>Scroll down the picklist</w:t>
      </w:r>
      <w:r w:rsidR="005B1FFD" w:rsidRPr="00DF716E">
        <w:rPr>
          <w:rFonts w:asciiTheme="majorHAnsi" w:hAnsiTheme="majorHAnsi"/>
          <w:rPrChange w:id="214" w:author="Author">
            <w:rPr/>
          </w:rPrChange>
        </w:rPr>
        <w:t xml:space="preserve"> and</w:t>
      </w:r>
      <w:r w:rsidR="00696ACA" w:rsidRPr="00DF716E">
        <w:rPr>
          <w:rFonts w:asciiTheme="majorHAnsi" w:hAnsiTheme="majorHAnsi"/>
          <w:rPrChange w:id="215" w:author="Author">
            <w:rPr/>
          </w:rPrChange>
        </w:rPr>
        <w:t xml:space="preserve"> select your nam</w:t>
      </w:r>
      <w:r w:rsidR="001C664C" w:rsidRPr="00DF716E">
        <w:rPr>
          <w:rFonts w:asciiTheme="majorHAnsi" w:hAnsiTheme="majorHAnsi"/>
          <w:rPrChange w:id="216" w:author="Author">
            <w:rPr/>
          </w:rPrChange>
        </w:rPr>
        <w:t>e</w:t>
      </w:r>
      <w:r w:rsidR="005B1FFD" w:rsidRPr="00DF716E">
        <w:rPr>
          <w:rFonts w:asciiTheme="majorHAnsi" w:hAnsiTheme="majorHAnsi"/>
          <w:rPrChange w:id="217" w:author="Author">
            <w:rPr/>
          </w:rPrChange>
        </w:rPr>
        <w:t xml:space="preserve">.  Then under </w:t>
      </w:r>
      <w:r w:rsidR="005B1FFD" w:rsidRPr="00DF716E">
        <w:rPr>
          <w:rFonts w:asciiTheme="majorHAnsi" w:hAnsiTheme="majorHAnsi"/>
          <w:i/>
          <w:u w:val="single"/>
          <w:rPrChange w:id="218" w:author="Author">
            <w:rPr>
              <w:i/>
              <w:u w:val="single"/>
            </w:rPr>
          </w:rPrChange>
        </w:rPr>
        <w:t>R</w:t>
      </w:r>
      <w:r w:rsidR="001C664C" w:rsidRPr="00DF716E">
        <w:rPr>
          <w:rFonts w:asciiTheme="majorHAnsi" w:hAnsiTheme="majorHAnsi"/>
          <w:i/>
          <w:u w:val="single"/>
          <w:rPrChange w:id="219" w:author="Author">
            <w:rPr>
              <w:i/>
              <w:u w:val="single"/>
            </w:rPr>
          </w:rPrChange>
        </w:rPr>
        <w:t>esident role on project</w:t>
      </w:r>
      <w:r w:rsidR="005B1FFD" w:rsidRPr="00DF716E">
        <w:rPr>
          <w:rFonts w:asciiTheme="majorHAnsi" w:hAnsiTheme="majorHAnsi"/>
          <w:i/>
          <w:u w:val="single"/>
          <w:rPrChange w:id="220" w:author="Author">
            <w:rPr>
              <w:i/>
              <w:u w:val="single"/>
            </w:rPr>
          </w:rPrChange>
        </w:rPr>
        <w:t xml:space="preserve"> </w:t>
      </w:r>
      <w:r w:rsidR="005B1FFD" w:rsidRPr="00DF716E">
        <w:rPr>
          <w:rFonts w:asciiTheme="majorHAnsi" w:hAnsiTheme="majorHAnsi"/>
          <w:rPrChange w:id="221" w:author="Author">
            <w:rPr/>
          </w:rPrChange>
        </w:rPr>
        <w:t xml:space="preserve">select </w:t>
      </w:r>
      <w:r w:rsidR="005B1FFD" w:rsidRPr="00DF716E">
        <w:rPr>
          <w:rFonts w:asciiTheme="majorHAnsi" w:hAnsiTheme="majorHAnsi"/>
          <w:b/>
          <w:rPrChange w:id="222" w:author="Author">
            <w:rPr>
              <w:b/>
            </w:rPr>
          </w:rPrChange>
        </w:rPr>
        <w:t>Lead</w:t>
      </w:r>
      <w:r w:rsidR="00696ACA" w:rsidRPr="00DF716E">
        <w:rPr>
          <w:rFonts w:asciiTheme="majorHAnsi" w:hAnsiTheme="majorHAnsi"/>
          <w:rPrChange w:id="223" w:author="Author">
            <w:rPr/>
          </w:rPrChange>
        </w:rPr>
        <w:t xml:space="preserve">.  </w:t>
      </w:r>
    </w:p>
    <w:p w:rsidR="00675FCF" w:rsidRPr="00DF716E" w:rsidRDefault="00696ACA" w:rsidP="00675FCF">
      <w:pPr>
        <w:rPr>
          <w:rFonts w:asciiTheme="majorHAnsi" w:hAnsiTheme="majorHAnsi"/>
          <w:rPrChange w:id="224" w:author="Author">
            <w:rPr/>
          </w:rPrChange>
        </w:rPr>
      </w:pPr>
      <w:r w:rsidRPr="00DF716E">
        <w:rPr>
          <w:rFonts w:asciiTheme="majorHAnsi" w:hAnsiTheme="majorHAnsi"/>
          <w:rPrChange w:id="225" w:author="Author">
            <w:rPr/>
          </w:rPrChange>
        </w:rPr>
        <w:lastRenderedPageBreak/>
        <w:t xml:space="preserve">If other residents </w:t>
      </w:r>
      <w:r w:rsidR="001C664C" w:rsidRPr="00DF716E">
        <w:rPr>
          <w:rFonts w:asciiTheme="majorHAnsi" w:hAnsiTheme="majorHAnsi"/>
          <w:rPrChange w:id="226" w:author="Author">
            <w:rPr/>
          </w:rPrChange>
        </w:rPr>
        <w:t xml:space="preserve">are also working on the same project and you are the </w:t>
      </w:r>
      <w:r w:rsidR="001C664C" w:rsidRPr="00DF716E">
        <w:rPr>
          <w:rFonts w:asciiTheme="majorHAnsi" w:hAnsiTheme="majorHAnsi"/>
          <w:b/>
          <w:rPrChange w:id="227" w:author="Author">
            <w:rPr>
              <w:b/>
            </w:rPr>
          </w:rPrChange>
        </w:rPr>
        <w:t>Lead</w:t>
      </w:r>
      <w:r w:rsidR="000F352C" w:rsidRPr="00DF716E">
        <w:rPr>
          <w:rFonts w:asciiTheme="majorHAnsi" w:hAnsiTheme="majorHAnsi"/>
          <w:b/>
          <w:rPrChange w:id="228" w:author="Author">
            <w:rPr>
              <w:b/>
            </w:rPr>
          </w:rPrChange>
        </w:rPr>
        <w:t>,</w:t>
      </w:r>
      <w:r w:rsidR="001C664C" w:rsidRPr="00DF716E">
        <w:rPr>
          <w:rFonts w:asciiTheme="majorHAnsi" w:hAnsiTheme="majorHAnsi"/>
          <w:rPrChange w:id="229" w:author="Author">
            <w:rPr/>
          </w:rPrChange>
        </w:rPr>
        <w:t xml:space="preserve"> </w:t>
      </w:r>
      <w:r w:rsidR="00154FAC" w:rsidRPr="00DF716E">
        <w:rPr>
          <w:rFonts w:asciiTheme="majorHAnsi" w:hAnsiTheme="majorHAnsi"/>
          <w:rPrChange w:id="230" w:author="Author">
            <w:rPr/>
          </w:rPrChange>
        </w:rPr>
        <w:t xml:space="preserve">click the </w:t>
      </w:r>
      <w:r w:rsidR="009E0076" w:rsidRPr="00DF716E">
        <w:rPr>
          <w:rFonts w:asciiTheme="majorHAnsi" w:hAnsiTheme="majorHAnsi"/>
          <w:i/>
          <w:u w:val="single"/>
          <w:rPrChange w:id="231" w:author="Author">
            <w:rPr>
              <w:i/>
              <w:u w:val="single"/>
            </w:rPr>
          </w:rPrChange>
        </w:rPr>
        <w:t>A</w:t>
      </w:r>
      <w:r w:rsidR="00154FAC" w:rsidRPr="00DF716E">
        <w:rPr>
          <w:rFonts w:asciiTheme="majorHAnsi" w:hAnsiTheme="majorHAnsi"/>
          <w:i/>
          <w:u w:val="single"/>
          <w:rPrChange w:id="232" w:author="Author">
            <w:rPr>
              <w:i/>
              <w:u w:val="single"/>
            </w:rPr>
          </w:rPrChange>
        </w:rPr>
        <w:t xml:space="preserve">dd </w:t>
      </w:r>
      <w:r w:rsidR="009E0076" w:rsidRPr="00DF716E">
        <w:rPr>
          <w:rFonts w:asciiTheme="majorHAnsi" w:hAnsiTheme="majorHAnsi"/>
          <w:i/>
          <w:u w:val="single"/>
          <w:rPrChange w:id="233" w:author="Author">
            <w:rPr>
              <w:i/>
              <w:u w:val="single"/>
            </w:rPr>
          </w:rPrChange>
        </w:rPr>
        <w:t>R</w:t>
      </w:r>
      <w:r w:rsidR="00154FAC" w:rsidRPr="00DF716E">
        <w:rPr>
          <w:rFonts w:asciiTheme="majorHAnsi" w:hAnsiTheme="majorHAnsi"/>
          <w:i/>
          <w:u w:val="single"/>
          <w:rPrChange w:id="234" w:author="Author">
            <w:rPr>
              <w:i/>
              <w:u w:val="single"/>
            </w:rPr>
          </w:rPrChange>
        </w:rPr>
        <w:t>esident</w:t>
      </w:r>
      <w:r w:rsidR="001C664C" w:rsidRPr="00DF716E">
        <w:rPr>
          <w:rFonts w:asciiTheme="majorHAnsi" w:hAnsiTheme="majorHAnsi"/>
          <w:rPrChange w:id="235" w:author="Author">
            <w:rPr/>
          </w:rPrChange>
        </w:rPr>
        <w:t xml:space="preserve"> button to open a blank form, pick the second </w:t>
      </w:r>
      <w:r w:rsidR="000F352C" w:rsidRPr="00DF716E">
        <w:rPr>
          <w:rFonts w:asciiTheme="majorHAnsi" w:hAnsiTheme="majorHAnsi"/>
          <w:i/>
          <w:u w:val="single"/>
          <w:rPrChange w:id="236" w:author="Author">
            <w:rPr>
              <w:i/>
              <w:u w:val="single"/>
            </w:rPr>
          </w:rPrChange>
        </w:rPr>
        <w:t>R</w:t>
      </w:r>
      <w:r w:rsidR="001C664C" w:rsidRPr="00DF716E">
        <w:rPr>
          <w:rFonts w:asciiTheme="majorHAnsi" w:hAnsiTheme="majorHAnsi"/>
          <w:i/>
          <w:u w:val="single"/>
          <w:rPrChange w:id="237" w:author="Author">
            <w:rPr>
              <w:i/>
              <w:u w:val="single"/>
            </w:rPr>
          </w:rPrChange>
        </w:rPr>
        <w:t>esident name</w:t>
      </w:r>
      <w:r w:rsidR="001C664C" w:rsidRPr="00DF716E">
        <w:rPr>
          <w:rFonts w:asciiTheme="majorHAnsi" w:hAnsiTheme="majorHAnsi"/>
          <w:rPrChange w:id="238" w:author="Author">
            <w:rPr/>
          </w:rPrChange>
        </w:rPr>
        <w:t xml:space="preserve"> and </w:t>
      </w:r>
      <w:r w:rsidR="000F352C" w:rsidRPr="00DF716E">
        <w:rPr>
          <w:rFonts w:asciiTheme="majorHAnsi" w:hAnsiTheme="majorHAnsi"/>
          <w:rPrChange w:id="239" w:author="Author">
            <w:rPr/>
          </w:rPrChange>
        </w:rPr>
        <w:t xml:space="preserve">under </w:t>
      </w:r>
      <w:r w:rsidR="000F352C" w:rsidRPr="00DF716E">
        <w:rPr>
          <w:rFonts w:asciiTheme="majorHAnsi" w:hAnsiTheme="majorHAnsi"/>
          <w:i/>
          <w:u w:val="single"/>
          <w:rPrChange w:id="240" w:author="Author">
            <w:rPr>
              <w:i/>
              <w:u w:val="single"/>
            </w:rPr>
          </w:rPrChange>
        </w:rPr>
        <w:t>Resident Role on Project</w:t>
      </w:r>
      <w:r w:rsidR="000F352C" w:rsidRPr="00DF716E">
        <w:rPr>
          <w:rFonts w:asciiTheme="majorHAnsi" w:hAnsiTheme="majorHAnsi"/>
          <w:rPrChange w:id="241" w:author="Author">
            <w:rPr/>
          </w:rPrChange>
        </w:rPr>
        <w:t xml:space="preserve"> </w:t>
      </w:r>
      <w:r w:rsidR="001C664C" w:rsidRPr="00DF716E">
        <w:rPr>
          <w:rFonts w:asciiTheme="majorHAnsi" w:hAnsiTheme="majorHAnsi"/>
          <w:rPrChange w:id="242" w:author="Author">
            <w:rPr/>
          </w:rPrChange>
        </w:rPr>
        <w:t>give that resident</w:t>
      </w:r>
      <w:r w:rsidR="000F352C" w:rsidRPr="00DF716E">
        <w:rPr>
          <w:rFonts w:asciiTheme="majorHAnsi" w:hAnsiTheme="majorHAnsi"/>
          <w:rPrChange w:id="243" w:author="Author">
            <w:rPr/>
          </w:rPrChange>
        </w:rPr>
        <w:t xml:space="preserve"> the role of </w:t>
      </w:r>
      <w:r w:rsidR="000F352C" w:rsidRPr="00DF716E">
        <w:rPr>
          <w:rFonts w:asciiTheme="majorHAnsi" w:hAnsiTheme="majorHAnsi"/>
          <w:b/>
          <w:rPrChange w:id="244" w:author="Author">
            <w:rPr>
              <w:b/>
            </w:rPr>
          </w:rPrChange>
        </w:rPr>
        <w:t>Team member</w:t>
      </w:r>
      <w:r w:rsidR="001C664C" w:rsidRPr="00DF716E">
        <w:rPr>
          <w:rFonts w:asciiTheme="majorHAnsi" w:hAnsiTheme="majorHAnsi"/>
          <w:b/>
          <w:rPrChange w:id="245" w:author="Author">
            <w:rPr>
              <w:b/>
            </w:rPr>
          </w:rPrChange>
        </w:rPr>
        <w:t>.</w:t>
      </w:r>
      <w:r w:rsidR="001C664C" w:rsidRPr="00DF716E">
        <w:rPr>
          <w:rFonts w:asciiTheme="majorHAnsi" w:hAnsiTheme="majorHAnsi"/>
          <w:rPrChange w:id="246" w:author="Author">
            <w:rPr/>
          </w:rPrChange>
        </w:rPr>
        <w:t xml:space="preserve">  For more residents just repeat this process designating </w:t>
      </w:r>
      <w:r w:rsidR="000F352C" w:rsidRPr="00DF716E">
        <w:rPr>
          <w:rFonts w:asciiTheme="majorHAnsi" w:hAnsiTheme="majorHAnsi"/>
          <w:rPrChange w:id="247" w:author="Author">
            <w:rPr/>
          </w:rPrChange>
        </w:rPr>
        <w:t xml:space="preserve">each additional resident as a </w:t>
      </w:r>
      <w:r w:rsidR="000F352C" w:rsidRPr="00DF716E">
        <w:rPr>
          <w:rFonts w:asciiTheme="majorHAnsi" w:hAnsiTheme="majorHAnsi"/>
          <w:b/>
          <w:rPrChange w:id="248" w:author="Author">
            <w:rPr>
              <w:b/>
            </w:rPr>
          </w:rPrChange>
        </w:rPr>
        <w:t>Team member</w:t>
      </w:r>
      <w:r w:rsidR="000F352C" w:rsidRPr="00DF716E">
        <w:rPr>
          <w:rFonts w:asciiTheme="majorHAnsi" w:hAnsiTheme="majorHAnsi"/>
          <w:rPrChange w:id="249" w:author="Author">
            <w:rPr/>
          </w:rPrChange>
        </w:rPr>
        <w:t xml:space="preserve">.  </w:t>
      </w:r>
      <w:r w:rsidR="001C664C" w:rsidRPr="00DF716E">
        <w:rPr>
          <w:rFonts w:asciiTheme="majorHAnsi" w:hAnsiTheme="majorHAnsi"/>
          <w:rPrChange w:id="250" w:author="Author">
            <w:rPr/>
          </w:rPrChange>
        </w:rPr>
        <w:t xml:space="preserve"> </w:t>
      </w:r>
    </w:p>
    <w:p w:rsidR="00675FCF" w:rsidRPr="00DF716E" w:rsidRDefault="0077351B">
      <w:pPr>
        <w:rPr>
          <w:rFonts w:asciiTheme="majorHAnsi" w:hAnsiTheme="majorHAnsi"/>
          <w:rPrChange w:id="251" w:author="Author">
            <w:rPr/>
          </w:rPrChange>
        </w:rPr>
      </w:pPr>
      <w:r w:rsidRPr="00DF716E">
        <w:rPr>
          <w:rFonts w:asciiTheme="majorHAnsi" w:hAnsiTheme="majorHAnsi"/>
          <w:rPrChange w:id="252" w:author="Author">
            <w:rPr/>
          </w:rPrChange>
        </w:rPr>
        <w:t xml:space="preserve">When you finish entering </w:t>
      </w:r>
      <w:r w:rsidR="000F352C" w:rsidRPr="00DF716E">
        <w:rPr>
          <w:rFonts w:asciiTheme="majorHAnsi" w:hAnsiTheme="majorHAnsi"/>
          <w:rPrChange w:id="253" w:author="Author">
            <w:rPr/>
          </w:rPrChange>
        </w:rPr>
        <w:t xml:space="preserve">all residents assigned to the project, </w:t>
      </w:r>
      <w:r w:rsidR="00154FAC" w:rsidRPr="00DF716E">
        <w:rPr>
          <w:rFonts w:asciiTheme="majorHAnsi" w:hAnsiTheme="majorHAnsi"/>
          <w:rPrChange w:id="254" w:author="Author">
            <w:rPr/>
          </w:rPrChange>
        </w:rPr>
        <w:t>“</w:t>
      </w:r>
      <w:r w:rsidR="00154FAC" w:rsidRPr="00DF716E">
        <w:rPr>
          <w:rFonts w:asciiTheme="majorHAnsi" w:hAnsiTheme="majorHAnsi"/>
          <w:i/>
          <w:u w:val="single"/>
          <w:rPrChange w:id="255" w:author="Author">
            <w:rPr>
              <w:i/>
              <w:u w:val="single"/>
            </w:rPr>
          </w:rPrChange>
        </w:rPr>
        <w:t>Save and return to project</w:t>
      </w:r>
      <w:r w:rsidR="00154FAC" w:rsidRPr="00DF716E">
        <w:rPr>
          <w:rFonts w:asciiTheme="majorHAnsi" w:hAnsiTheme="majorHAnsi"/>
          <w:rPrChange w:id="256" w:author="Author">
            <w:rPr/>
          </w:rPrChange>
        </w:rPr>
        <w:t>” button to return to the main project form.</w:t>
      </w:r>
    </w:p>
    <w:p w:rsidR="007E5D8D" w:rsidRPr="00DF716E" w:rsidRDefault="007E5D8D">
      <w:pPr>
        <w:rPr>
          <w:rFonts w:asciiTheme="majorHAnsi" w:hAnsiTheme="majorHAnsi"/>
          <w:rPrChange w:id="257" w:author="Author">
            <w:rPr/>
          </w:rPrChange>
        </w:rPr>
      </w:pPr>
      <w:r w:rsidRPr="00DF716E">
        <w:rPr>
          <w:rFonts w:asciiTheme="majorHAnsi" w:hAnsiTheme="majorHAnsi"/>
          <w:i/>
          <w:u w:val="single"/>
          <w:rPrChange w:id="258" w:author="Author">
            <w:rPr>
              <w:i/>
              <w:u w:val="single"/>
            </w:rPr>
          </w:rPrChange>
        </w:rPr>
        <w:t>Project Type:</w:t>
      </w:r>
      <w:r w:rsidRPr="00DF716E">
        <w:rPr>
          <w:rFonts w:asciiTheme="majorHAnsi" w:hAnsiTheme="majorHAnsi"/>
          <w:rPrChange w:id="259" w:author="Author">
            <w:rPr/>
          </w:rPrChange>
        </w:rPr>
        <w:t xml:space="preserve"> </w:t>
      </w:r>
      <w:r w:rsidR="0077351B" w:rsidRPr="00DF716E">
        <w:rPr>
          <w:rFonts w:asciiTheme="majorHAnsi" w:hAnsiTheme="majorHAnsi"/>
          <w:rPrChange w:id="260" w:author="Author">
            <w:rPr/>
          </w:rPrChange>
        </w:rPr>
        <w:t xml:space="preserve"> </w:t>
      </w:r>
      <w:r w:rsidRPr="00DF716E">
        <w:rPr>
          <w:rFonts w:asciiTheme="majorHAnsi" w:hAnsiTheme="majorHAnsi"/>
          <w:rPrChange w:id="261" w:author="Author">
            <w:rPr/>
          </w:rPrChange>
        </w:rPr>
        <w:t xml:space="preserve">These are in the drop-down picklist. These project types are also defined in </w:t>
      </w:r>
      <w:r w:rsidRPr="00DF716E">
        <w:rPr>
          <w:rFonts w:asciiTheme="majorHAnsi" w:hAnsiTheme="majorHAnsi"/>
          <w:highlight w:val="yellow"/>
          <w:rPrChange w:id="262" w:author="Author">
            <w:rPr>
              <w:highlight w:val="yellow"/>
            </w:rPr>
          </w:rPrChange>
        </w:rPr>
        <w:t>appendix B.</w:t>
      </w:r>
      <w:r w:rsidRPr="00DF716E">
        <w:rPr>
          <w:rFonts w:asciiTheme="majorHAnsi" w:hAnsiTheme="majorHAnsi"/>
          <w:rPrChange w:id="263" w:author="Author">
            <w:rPr/>
          </w:rPrChange>
        </w:rPr>
        <w:t xml:space="preserve"> </w:t>
      </w:r>
      <w:r w:rsidR="009E0076" w:rsidRPr="00DF716E">
        <w:rPr>
          <w:rFonts w:asciiTheme="majorHAnsi" w:hAnsiTheme="majorHAnsi"/>
          <w:rPrChange w:id="264" w:author="Author">
            <w:rPr/>
          </w:rPrChange>
        </w:rPr>
        <w:t xml:space="preserve"> F</w:t>
      </w:r>
      <w:r w:rsidR="0094624A" w:rsidRPr="00DF716E">
        <w:rPr>
          <w:rFonts w:asciiTheme="majorHAnsi" w:hAnsiTheme="majorHAnsi"/>
          <w:rPrChange w:id="265" w:author="Author">
            <w:rPr/>
          </w:rPrChange>
        </w:rPr>
        <w:t xml:space="preserve">or projects or </w:t>
      </w:r>
      <w:r w:rsidR="00F53729" w:rsidRPr="00DF716E">
        <w:rPr>
          <w:rFonts w:asciiTheme="majorHAnsi" w:hAnsiTheme="majorHAnsi"/>
          <w:rPrChange w:id="266" w:author="Author">
            <w:rPr/>
          </w:rPrChange>
        </w:rPr>
        <w:t>assignments</w:t>
      </w:r>
      <w:r w:rsidR="0094624A" w:rsidRPr="00DF716E">
        <w:rPr>
          <w:rFonts w:asciiTheme="majorHAnsi" w:hAnsiTheme="majorHAnsi"/>
          <w:rPrChange w:id="267" w:author="Author">
            <w:rPr/>
          </w:rPrChange>
        </w:rPr>
        <w:t xml:space="preserve"> that do not appear in the drop down list</w:t>
      </w:r>
      <w:r w:rsidRPr="00DF716E">
        <w:rPr>
          <w:rFonts w:asciiTheme="majorHAnsi" w:hAnsiTheme="majorHAnsi"/>
          <w:rPrChange w:id="268" w:author="Author">
            <w:rPr/>
          </w:rPrChange>
        </w:rPr>
        <w:t xml:space="preserve">. </w:t>
      </w:r>
      <w:r w:rsidR="0094624A" w:rsidRPr="00DF716E">
        <w:rPr>
          <w:rFonts w:asciiTheme="majorHAnsi" w:hAnsiTheme="majorHAnsi"/>
          <w:rPrChange w:id="269" w:author="Author">
            <w:rPr/>
          </w:rPrChange>
        </w:rPr>
        <w:t>U</w:t>
      </w:r>
      <w:r w:rsidRPr="00DF716E">
        <w:rPr>
          <w:rFonts w:asciiTheme="majorHAnsi" w:hAnsiTheme="majorHAnsi"/>
          <w:rPrChange w:id="270" w:author="Author">
            <w:rPr/>
          </w:rPrChange>
        </w:rPr>
        <w:t xml:space="preserve">se </w:t>
      </w:r>
      <w:r w:rsidR="00F53729" w:rsidRPr="00DF716E">
        <w:rPr>
          <w:rFonts w:asciiTheme="majorHAnsi" w:hAnsiTheme="majorHAnsi"/>
          <w:b/>
          <w:rPrChange w:id="271" w:author="Author">
            <w:rPr>
              <w:b/>
            </w:rPr>
          </w:rPrChange>
        </w:rPr>
        <w:t>60-O</w:t>
      </w:r>
      <w:r w:rsidR="0094624A" w:rsidRPr="00DF716E">
        <w:rPr>
          <w:rFonts w:asciiTheme="majorHAnsi" w:hAnsiTheme="majorHAnsi"/>
          <w:b/>
          <w:rPrChange w:id="272" w:author="Author">
            <w:rPr>
              <w:b/>
            </w:rPr>
          </w:rPrChange>
        </w:rPr>
        <w:t xml:space="preserve">ther </w:t>
      </w:r>
      <w:r w:rsidR="00F53729" w:rsidRPr="00DF716E">
        <w:rPr>
          <w:rFonts w:asciiTheme="majorHAnsi" w:hAnsiTheme="majorHAnsi"/>
          <w:b/>
          <w:rPrChange w:id="273" w:author="Author">
            <w:rPr>
              <w:b/>
            </w:rPr>
          </w:rPrChange>
        </w:rPr>
        <w:t>project type not listed</w:t>
      </w:r>
      <w:r w:rsidR="00F53729" w:rsidRPr="00DF716E">
        <w:rPr>
          <w:rFonts w:asciiTheme="majorHAnsi" w:hAnsiTheme="majorHAnsi"/>
          <w:rPrChange w:id="274" w:author="Author">
            <w:rPr/>
          </w:rPrChange>
        </w:rPr>
        <w:t xml:space="preserve"> or </w:t>
      </w:r>
      <w:r w:rsidR="00F53729" w:rsidRPr="00DF716E">
        <w:rPr>
          <w:rFonts w:asciiTheme="majorHAnsi" w:hAnsiTheme="majorHAnsi"/>
          <w:b/>
          <w:rPrChange w:id="275" w:author="Author">
            <w:rPr>
              <w:b/>
            </w:rPr>
          </w:rPrChange>
        </w:rPr>
        <w:t>61-Other, wrote publication that was not derived from an existing project</w:t>
      </w:r>
      <w:r w:rsidR="00F53729" w:rsidRPr="00DF716E">
        <w:rPr>
          <w:rFonts w:asciiTheme="majorHAnsi" w:hAnsiTheme="majorHAnsi"/>
          <w:rPrChange w:id="276" w:author="Author">
            <w:rPr/>
          </w:rPrChange>
        </w:rPr>
        <w:t xml:space="preserve">.  </w:t>
      </w:r>
      <w:r w:rsidR="00604AB9" w:rsidRPr="00DF716E">
        <w:rPr>
          <w:rFonts w:asciiTheme="majorHAnsi" w:hAnsiTheme="majorHAnsi"/>
          <w:rPrChange w:id="277" w:author="Author">
            <w:rPr/>
          </w:rPrChange>
        </w:rPr>
        <w:t xml:space="preserve">These unclassified assignments may actually be compatible with field epidemiology training, and in that sense will reflect your overall competence achieved at the end of the training.   </w:t>
      </w:r>
      <w:r w:rsidR="0077351B" w:rsidRPr="00DF716E">
        <w:rPr>
          <w:rFonts w:asciiTheme="majorHAnsi" w:hAnsiTheme="majorHAnsi"/>
          <w:rPrChange w:id="278" w:author="Author">
            <w:rPr/>
          </w:rPrChange>
        </w:rPr>
        <w:t xml:space="preserve">The leading digit of the code numbers </w:t>
      </w:r>
      <w:r w:rsidR="001250C8" w:rsidRPr="00DF716E">
        <w:rPr>
          <w:rFonts w:asciiTheme="majorHAnsi" w:hAnsiTheme="majorHAnsi"/>
          <w:rPrChange w:id="279" w:author="Author">
            <w:rPr/>
          </w:rPrChange>
        </w:rPr>
        <w:t>associated with each</w:t>
      </w:r>
      <w:r w:rsidR="009E0076" w:rsidRPr="00DF716E">
        <w:rPr>
          <w:rFonts w:asciiTheme="majorHAnsi" w:hAnsiTheme="majorHAnsi"/>
          <w:rPrChange w:id="280" w:author="Author">
            <w:rPr/>
          </w:rPrChange>
        </w:rPr>
        <w:t xml:space="preserve"> project type </w:t>
      </w:r>
      <w:r w:rsidR="001250C8" w:rsidRPr="00DF716E">
        <w:rPr>
          <w:rFonts w:asciiTheme="majorHAnsi" w:hAnsiTheme="majorHAnsi"/>
          <w:rPrChange w:id="281" w:author="Author">
            <w:rPr/>
          </w:rPrChange>
        </w:rPr>
        <w:t xml:space="preserve">(e.g. the 4 in 40) </w:t>
      </w:r>
      <w:del w:id="282" w:author="Author">
        <w:r w:rsidR="00792325" w:rsidRPr="00DF716E" w:rsidDel="0099361E">
          <w:rPr>
            <w:rFonts w:asciiTheme="majorHAnsi" w:hAnsiTheme="majorHAnsi"/>
            <w:rPrChange w:id="283" w:author="Author">
              <w:rPr/>
            </w:rPrChange>
          </w:rPr>
          <w:delText>coincide</w:delText>
        </w:r>
        <w:r w:rsidR="003D70AD" w:rsidRPr="00DF716E" w:rsidDel="0099361E">
          <w:rPr>
            <w:rFonts w:asciiTheme="majorHAnsi" w:hAnsiTheme="majorHAnsi"/>
            <w:rPrChange w:id="284" w:author="Author">
              <w:rPr/>
            </w:rPrChange>
          </w:rPr>
          <w:delText>s</w:delText>
        </w:r>
        <w:r w:rsidR="00792325" w:rsidRPr="00DF716E" w:rsidDel="0099361E">
          <w:rPr>
            <w:rFonts w:asciiTheme="majorHAnsi" w:hAnsiTheme="majorHAnsi"/>
            <w:rPrChange w:id="285" w:author="Author">
              <w:rPr/>
            </w:rPrChange>
          </w:rPr>
          <w:delText xml:space="preserve"> </w:delText>
        </w:r>
      </w:del>
      <w:ins w:id="286" w:author="Author">
        <w:r w:rsidR="0099361E">
          <w:rPr>
            <w:rFonts w:asciiTheme="majorHAnsi" w:hAnsiTheme="majorHAnsi"/>
          </w:rPr>
          <w:t>corresponds</w:t>
        </w:r>
        <w:r w:rsidR="0099361E" w:rsidRPr="00DF716E">
          <w:rPr>
            <w:rFonts w:asciiTheme="majorHAnsi" w:hAnsiTheme="majorHAnsi"/>
            <w:rPrChange w:id="287" w:author="Author">
              <w:rPr/>
            </w:rPrChange>
          </w:rPr>
          <w:t xml:space="preserve"> </w:t>
        </w:r>
      </w:ins>
      <w:r w:rsidR="00792325" w:rsidRPr="00DF716E">
        <w:rPr>
          <w:rFonts w:asciiTheme="majorHAnsi" w:hAnsiTheme="majorHAnsi"/>
          <w:rPrChange w:id="288" w:author="Author">
            <w:rPr/>
          </w:rPrChange>
        </w:rPr>
        <w:t xml:space="preserve">with the leading digit of the next </w:t>
      </w:r>
      <w:r w:rsidR="001250C8" w:rsidRPr="00DF716E">
        <w:rPr>
          <w:rFonts w:asciiTheme="majorHAnsi" w:hAnsiTheme="majorHAnsi"/>
          <w:rPrChange w:id="289" w:author="Author">
            <w:rPr/>
          </w:rPrChange>
        </w:rPr>
        <w:t xml:space="preserve">variable, </w:t>
      </w:r>
      <w:r w:rsidR="00F135DE" w:rsidRPr="00DF716E">
        <w:rPr>
          <w:rFonts w:asciiTheme="majorHAnsi" w:hAnsiTheme="majorHAnsi"/>
          <w:i/>
          <w:u w:val="single"/>
          <w:rPrChange w:id="290" w:author="Author">
            <w:rPr>
              <w:i/>
              <w:u w:val="single"/>
            </w:rPr>
          </w:rPrChange>
        </w:rPr>
        <w:t>Project C</w:t>
      </w:r>
      <w:r w:rsidR="00792325" w:rsidRPr="00DF716E">
        <w:rPr>
          <w:rFonts w:asciiTheme="majorHAnsi" w:hAnsiTheme="majorHAnsi"/>
          <w:i/>
          <w:u w:val="single"/>
          <w:rPrChange w:id="291" w:author="Author">
            <w:rPr>
              <w:i/>
              <w:u w:val="single"/>
            </w:rPr>
          </w:rPrChange>
        </w:rPr>
        <w:t>lassification</w:t>
      </w:r>
      <w:r w:rsidR="00792325" w:rsidRPr="00DF716E">
        <w:rPr>
          <w:rFonts w:asciiTheme="majorHAnsi" w:hAnsiTheme="majorHAnsi"/>
          <w:rPrChange w:id="292" w:author="Author">
            <w:rPr/>
          </w:rPrChange>
        </w:rPr>
        <w:t>.</w:t>
      </w:r>
      <w:r w:rsidRPr="00DF716E">
        <w:rPr>
          <w:rFonts w:asciiTheme="majorHAnsi" w:hAnsiTheme="majorHAnsi"/>
          <w:rPrChange w:id="293" w:author="Author">
            <w:rPr/>
          </w:rPrChange>
        </w:rPr>
        <w:t xml:space="preserve"> </w:t>
      </w:r>
    </w:p>
    <w:p w:rsidR="007E5D8D" w:rsidRPr="00DF716E" w:rsidRDefault="007E5D8D" w:rsidP="001250C8">
      <w:pPr>
        <w:rPr>
          <w:rFonts w:asciiTheme="majorHAnsi" w:hAnsiTheme="majorHAnsi"/>
          <w:rPrChange w:id="294" w:author="Author">
            <w:rPr/>
          </w:rPrChange>
        </w:rPr>
      </w:pPr>
      <w:r w:rsidRPr="00DF716E">
        <w:rPr>
          <w:rFonts w:asciiTheme="majorHAnsi" w:hAnsiTheme="majorHAnsi"/>
          <w:i/>
          <w:u w:val="single"/>
          <w:rPrChange w:id="295" w:author="Author">
            <w:rPr>
              <w:i/>
              <w:u w:val="single"/>
            </w:rPr>
          </w:rPrChange>
        </w:rPr>
        <w:t>Project Classification</w:t>
      </w:r>
      <w:r w:rsidRPr="00DF716E">
        <w:rPr>
          <w:rFonts w:asciiTheme="majorHAnsi" w:hAnsiTheme="majorHAnsi"/>
          <w:b/>
          <w:rPrChange w:id="296" w:author="Author">
            <w:rPr>
              <w:b/>
            </w:rPr>
          </w:rPrChange>
        </w:rPr>
        <w:t xml:space="preserve">:  </w:t>
      </w:r>
      <w:r w:rsidR="00792325" w:rsidRPr="00DF716E">
        <w:rPr>
          <w:rFonts w:asciiTheme="majorHAnsi" w:hAnsiTheme="majorHAnsi"/>
          <w:rPrChange w:id="297" w:author="Author">
            <w:rPr/>
          </w:rPrChange>
        </w:rPr>
        <w:t>Use the project classification that</w:t>
      </w:r>
      <w:r w:rsidR="00792325" w:rsidRPr="00DF716E">
        <w:rPr>
          <w:rFonts w:asciiTheme="majorHAnsi" w:hAnsiTheme="majorHAnsi"/>
          <w:b/>
          <w:rPrChange w:id="298" w:author="Author">
            <w:rPr>
              <w:b/>
            </w:rPr>
          </w:rPrChange>
        </w:rPr>
        <w:t xml:space="preserve"> </w:t>
      </w:r>
      <w:r w:rsidR="00792325" w:rsidRPr="00DF716E">
        <w:rPr>
          <w:rFonts w:asciiTheme="majorHAnsi" w:hAnsiTheme="majorHAnsi"/>
          <w:rPrChange w:id="299" w:author="Author">
            <w:rPr/>
          </w:rPrChange>
        </w:rPr>
        <w:t xml:space="preserve">corresponds to the leading digit of the project type.  For example of the project type is 13 then select </w:t>
      </w:r>
      <w:r w:rsidR="00F135DE" w:rsidRPr="00DF716E">
        <w:rPr>
          <w:rFonts w:asciiTheme="majorHAnsi" w:hAnsiTheme="majorHAnsi"/>
          <w:b/>
          <w:rPrChange w:id="300" w:author="Author">
            <w:rPr>
              <w:b/>
            </w:rPr>
          </w:rPrChange>
        </w:rPr>
        <w:t>10</w:t>
      </w:r>
      <w:r w:rsidR="00792325" w:rsidRPr="00DF716E">
        <w:rPr>
          <w:rFonts w:asciiTheme="majorHAnsi" w:hAnsiTheme="majorHAnsi"/>
          <w:b/>
          <w:rPrChange w:id="301" w:author="Author">
            <w:rPr>
              <w:b/>
            </w:rPr>
          </w:rPrChange>
        </w:rPr>
        <w:t xml:space="preserve"> – Emergency Investigation</w:t>
      </w:r>
      <w:r w:rsidR="00792325" w:rsidRPr="00DF716E">
        <w:rPr>
          <w:rFonts w:asciiTheme="majorHAnsi" w:hAnsiTheme="majorHAnsi"/>
          <w:rPrChange w:id="302" w:author="Author">
            <w:rPr/>
          </w:rPrChange>
        </w:rPr>
        <w:t xml:space="preserve"> for the </w:t>
      </w:r>
      <w:r w:rsidR="00F135DE" w:rsidRPr="00DF716E">
        <w:rPr>
          <w:rFonts w:asciiTheme="majorHAnsi" w:hAnsiTheme="majorHAnsi"/>
          <w:i/>
          <w:u w:val="single"/>
          <w:rPrChange w:id="303" w:author="Author">
            <w:rPr>
              <w:i/>
              <w:u w:val="single"/>
            </w:rPr>
          </w:rPrChange>
        </w:rPr>
        <w:t>Project C</w:t>
      </w:r>
      <w:r w:rsidR="00792325" w:rsidRPr="00DF716E">
        <w:rPr>
          <w:rFonts w:asciiTheme="majorHAnsi" w:hAnsiTheme="majorHAnsi"/>
          <w:i/>
          <w:u w:val="single"/>
          <w:rPrChange w:id="304" w:author="Author">
            <w:rPr>
              <w:i/>
              <w:u w:val="single"/>
            </w:rPr>
          </w:rPrChange>
        </w:rPr>
        <w:t>lassification</w:t>
      </w:r>
      <w:r w:rsidR="00792325" w:rsidRPr="00DF716E">
        <w:rPr>
          <w:rFonts w:asciiTheme="majorHAnsi" w:hAnsiTheme="majorHAnsi"/>
          <w:rPrChange w:id="305" w:author="Author">
            <w:rPr/>
          </w:rPrChange>
        </w:rPr>
        <w:t xml:space="preserve">.  </w:t>
      </w:r>
      <w:r w:rsidR="00F135DE" w:rsidRPr="00DF716E">
        <w:rPr>
          <w:rFonts w:asciiTheme="majorHAnsi" w:hAnsiTheme="majorHAnsi"/>
          <w:i/>
          <w:u w:val="single"/>
          <w:rPrChange w:id="306" w:author="Author">
            <w:rPr>
              <w:i/>
              <w:u w:val="single"/>
            </w:rPr>
          </w:rPrChange>
        </w:rPr>
        <w:t>P</w:t>
      </w:r>
      <w:r w:rsidR="001250C8" w:rsidRPr="00DF716E">
        <w:rPr>
          <w:rFonts w:asciiTheme="majorHAnsi" w:hAnsiTheme="majorHAnsi"/>
          <w:i/>
          <w:u w:val="single"/>
          <w:rPrChange w:id="307" w:author="Author">
            <w:rPr>
              <w:i/>
              <w:u w:val="single"/>
            </w:rPr>
          </w:rPrChange>
        </w:rPr>
        <w:t xml:space="preserve">roject </w:t>
      </w:r>
      <w:r w:rsidR="00F135DE" w:rsidRPr="00DF716E">
        <w:rPr>
          <w:rFonts w:asciiTheme="majorHAnsi" w:hAnsiTheme="majorHAnsi"/>
          <w:i/>
          <w:u w:val="single"/>
          <w:rPrChange w:id="308" w:author="Author">
            <w:rPr>
              <w:i/>
              <w:u w:val="single"/>
            </w:rPr>
          </w:rPrChange>
        </w:rPr>
        <w:t>C</w:t>
      </w:r>
      <w:r w:rsidR="001250C8" w:rsidRPr="00DF716E">
        <w:rPr>
          <w:rFonts w:asciiTheme="majorHAnsi" w:hAnsiTheme="majorHAnsi"/>
          <w:i/>
          <w:u w:val="single"/>
          <w:rPrChange w:id="309" w:author="Author">
            <w:rPr>
              <w:i/>
              <w:u w:val="single"/>
            </w:rPr>
          </w:rPrChange>
        </w:rPr>
        <w:t>lassifications</w:t>
      </w:r>
      <w:r w:rsidR="001250C8" w:rsidRPr="00DF716E">
        <w:rPr>
          <w:rFonts w:asciiTheme="majorHAnsi" w:hAnsiTheme="majorHAnsi"/>
          <w:rPrChange w:id="310" w:author="Author">
            <w:rPr/>
          </w:rPrChange>
        </w:rPr>
        <w:t xml:space="preserve"> are defined in </w:t>
      </w:r>
      <w:r w:rsidR="001250C8" w:rsidRPr="00DF716E">
        <w:rPr>
          <w:rFonts w:asciiTheme="majorHAnsi" w:hAnsiTheme="majorHAnsi"/>
          <w:highlight w:val="yellow"/>
          <w:rPrChange w:id="311" w:author="Author">
            <w:rPr>
              <w:highlight w:val="yellow"/>
            </w:rPr>
          </w:rPrChange>
        </w:rPr>
        <w:t>appendix B.</w:t>
      </w:r>
    </w:p>
    <w:p w:rsidR="00860E77" w:rsidRPr="00DF716E" w:rsidRDefault="007E5D8D">
      <w:pPr>
        <w:rPr>
          <w:rFonts w:asciiTheme="majorHAnsi" w:hAnsiTheme="majorHAnsi"/>
          <w:rPrChange w:id="312" w:author="Author">
            <w:rPr/>
          </w:rPrChange>
        </w:rPr>
      </w:pPr>
      <w:r w:rsidRPr="00DF716E">
        <w:rPr>
          <w:rFonts w:asciiTheme="majorHAnsi" w:hAnsiTheme="majorHAnsi"/>
          <w:i/>
          <w:u w:val="single"/>
          <w:rPrChange w:id="313" w:author="Author">
            <w:rPr>
              <w:i/>
              <w:u w:val="single"/>
            </w:rPr>
          </w:rPrChange>
        </w:rPr>
        <w:t>Date Assigned:</w:t>
      </w:r>
      <w:r w:rsidRPr="00DF716E">
        <w:rPr>
          <w:rFonts w:asciiTheme="majorHAnsi" w:hAnsiTheme="majorHAnsi"/>
          <w:b/>
          <w:rPrChange w:id="314" w:author="Author">
            <w:rPr>
              <w:b/>
            </w:rPr>
          </w:rPrChange>
        </w:rPr>
        <w:t xml:space="preserve"> </w:t>
      </w:r>
      <w:r w:rsidRPr="00DF716E">
        <w:rPr>
          <w:rFonts w:asciiTheme="majorHAnsi" w:hAnsiTheme="majorHAnsi"/>
          <w:rPrChange w:id="315" w:author="Author">
            <w:rPr/>
          </w:rPrChange>
        </w:rPr>
        <w:t>E</w:t>
      </w:r>
      <w:r w:rsidR="00860E77" w:rsidRPr="00DF716E">
        <w:rPr>
          <w:rFonts w:asciiTheme="majorHAnsi" w:hAnsiTheme="majorHAnsi"/>
          <w:rPrChange w:id="316" w:author="Author">
            <w:rPr/>
          </w:rPrChange>
        </w:rPr>
        <w:t xml:space="preserve">nter here the date </w:t>
      </w:r>
      <w:r w:rsidR="003D70AD" w:rsidRPr="00DF716E">
        <w:rPr>
          <w:rFonts w:asciiTheme="majorHAnsi" w:hAnsiTheme="majorHAnsi"/>
          <w:rPrChange w:id="317" w:author="Author">
            <w:rPr/>
          </w:rPrChange>
        </w:rPr>
        <w:t xml:space="preserve">of assigning </w:t>
      </w:r>
      <w:r w:rsidR="00860E77" w:rsidRPr="00DF716E">
        <w:rPr>
          <w:rFonts w:asciiTheme="majorHAnsi" w:hAnsiTheme="majorHAnsi"/>
          <w:rPrChange w:id="318" w:author="Author">
            <w:rPr/>
          </w:rPrChange>
        </w:rPr>
        <w:t>the project</w:t>
      </w:r>
      <w:r w:rsidR="003D70AD" w:rsidRPr="00DF716E">
        <w:rPr>
          <w:rFonts w:asciiTheme="majorHAnsi" w:hAnsiTheme="majorHAnsi"/>
          <w:rPrChange w:id="319" w:author="Author">
            <w:rPr/>
          </w:rPrChange>
        </w:rPr>
        <w:t>.</w:t>
      </w:r>
      <w:r w:rsidR="00860E77" w:rsidRPr="00DF716E">
        <w:rPr>
          <w:rFonts w:asciiTheme="majorHAnsi" w:hAnsiTheme="majorHAnsi"/>
          <w:rPrChange w:id="320" w:author="Author">
            <w:rPr/>
          </w:rPrChange>
        </w:rPr>
        <w:t xml:space="preserve"> Some projects</w:t>
      </w:r>
      <w:r w:rsidR="00792325" w:rsidRPr="00DF716E">
        <w:rPr>
          <w:rFonts w:asciiTheme="majorHAnsi" w:hAnsiTheme="majorHAnsi"/>
          <w:rPrChange w:id="321" w:author="Author">
            <w:rPr/>
          </w:rPrChange>
        </w:rPr>
        <w:t xml:space="preserve"> </w:t>
      </w:r>
      <w:r w:rsidR="00860E77" w:rsidRPr="00DF716E">
        <w:rPr>
          <w:rFonts w:asciiTheme="majorHAnsi" w:hAnsiTheme="majorHAnsi"/>
          <w:rPrChange w:id="322" w:author="Author">
            <w:rPr/>
          </w:rPrChange>
        </w:rPr>
        <w:t xml:space="preserve">for some reason </w:t>
      </w:r>
      <w:r w:rsidR="00792325" w:rsidRPr="00DF716E">
        <w:rPr>
          <w:rFonts w:asciiTheme="majorHAnsi" w:hAnsiTheme="majorHAnsi"/>
          <w:rPrChange w:id="323" w:author="Author">
            <w:rPr/>
          </w:rPrChange>
        </w:rPr>
        <w:t xml:space="preserve">may later </w:t>
      </w:r>
      <w:r w:rsidR="00860E77" w:rsidRPr="00DF716E">
        <w:rPr>
          <w:rFonts w:asciiTheme="majorHAnsi" w:hAnsiTheme="majorHAnsi"/>
          <w:rPrChange w:id="324" w:author="Author">
            <w:rPr/>
          </w:rPrChange>
        </w:rPr>
        <w:t>be suspended. Nevertheless,</w:t>
      </w:r>
      <w:r w:rsidRPr="00DF716E">
        <w:rPr>
          <w:rFonts w:asciiTheme="majorHAnsi" w:hAnsiTheme="majorHAnsi"/>
          <w:rPrChange w:id="325" w:author="Author">
            <w:rPr/>
          </w:rPrChange>
        </w:rPr>
        <w:t xml:space="preserve"> they need </w:t>
      </w:r>
      <w:r w:rsidR="00860E77" w:rsidRPr="00DF716E">
        <w:rPr>
          <w:rFonts w:asciiTheme="majorHAnsi" w:hAnsiTheme="majorHAnsi"/>
          <w:rPrChange w:id="326" w:author="Author">
            <w:rPr/>
          </w:rPrChange>
        </w:rPr>
        <w:t xml:space="preserve">to be recorded to </w:t>
      </w:r>
      <w:r w:rsidR="00792325" w:rsidRPr="00DF716E">
        <w:rPr>
          <w:rFonts w:asciiTheme="majorHAnsi" w:hAnsiTheme="majorHAnsi"/>
          <w:rPrChange w:id="327" w:author="Author">
            <w:rPr/>
          </w:rPrChange>
        </w:rPr>
        <w:t>help</w:t>
      </w:r>
      <w:r w:rsidR="00860E77" w:rsidRPr="00DF716E">
        <w:rPr>
          <w:rFonts w:asciiTheme="majorHAnsi" w:hAnsiTheme="majorHAnsi"/>
          <w:rPrChange w:id="328" w:author="Author">
            <w:rPr/>
          </w:rPrChange>
        </w:rPr>
        <w:t xml:space="preserve"> FETP </w:t>
      </w:r>
      <w:r w:rsidR="003D70AD" w:rsidRPr="00DF716E">
        <w:rPr>
          <w:rFonts w:asciiTheme="majorHAnsi" w:hAnsiTheme="majorHAnsi"/>
          <w:rPrChange w:id="329" w:author="Author">
            <w:rPr/>
          </w:rPrChange>
        </w:rPr>
        <w:t>management</w:t>
      </w:r>
      <w:r w:rsidR="00860E77" w:rsidRPr="00DF716E">
        <w:rPr>
          <w:rFonts w:asciiTheme="majorHAnsi" w:hAnsiTheme="majorHAnsi"/>
          <w:rPrChange w:id="330" w:author="Author">
            <w:rPr/>
          </w:rPrChange>
        </w:rPr>
        <w:t xml:space="preserve"> to </w:t>
      </w:r>
      <w:r w:rsidRPr="00DF716E">
        <w:rPr>
          <w:rFonts w:asciiTheme="majorHAnsi" w:hAnsiTheme="majorHAnsi"/>
          <w:rPrChange w:id="331" w:author="Author">
            <w:rPr/>
          </w:rPrChange>
        </w:rPr>
        <w:t>avoid future situations leading to</w:t>
      </w:r>
      <w:r w:rsidR="00860E77" w:rsidRPr="00DF716E">
        <w:rPr>
          <w:rFonts w:asciiTheme="majorHAnsi" w:hAnsiTheme="majorHAnsi"/>
          <w:rPrChange w:id="332" w:author="Author">
            <w:rPr/>
          </w:rPrChange>
        </w:rPr>
        <w:t xml:space="preserve"> </w:t>
      </w:r>
      <w:r w:rsidRPr="00DF716E">
        <w:rPr>
          <w:rFonts w:asciiTheme="majorHAnsi" w:hAnsiTheme="majorHAnsi"/>
          <w:rPrChange w:id="333" w:author="Author">
            <w:rPr/>
          </w:rPrChange>
        </w:rPr>
        <w:t xml:space="preserve">suspended projects. </w:t>
      </w:r>
    </w:p>
    <w:p w:rsidR="0009436D" w:rsidRPr="00DF716E" w:rsidRDefault="00E34346">
      <w:pPr>
        <w:rPr>
          <w:rFonts w:asciiTheme="majorHAnsi" w:hAnsiTheme="majorHAnsi"/>
          <w:rPrChange w:id="334" w:author="Author">
            <w:rPr/>
          </w:rPrChange>
        </w:rPr>
      </w:pPr>
      <w:r w:rsidRPr="00DF716E">
        <w:rPr>
          <w:rFonts w:asciiTheme="majorHAnsi" w:hAnsiTheme="majorHAnsi"/>
          <w:i/>
          <w:u w:val="single"/>
          <w:rPrChange w:id="335" w:author="Author">
            <w:rPr>
              <w:i/>
              <w:u w:val="single"/>
            </w:rPr>
          </w:rPrChange>
        </w:rPr>
        <w:t>Mentor</w:t>
      </w:r>
      <w:r w:rsidR="0009436D" w:rsidRPr="00DF716E">
        <w:rPr>
          <w:rFonts w:asciiTheme="majorHAnsi" w:hAnsiTheme="majorHAnsi"/>
          <w:i/>
          <w:u w:val="single"/>
          <w:rPrChange w:id="336" w:author="Author">
            <w:rPr>
              <w:i/>
              <w:u w:val="single"/>
            </w:rPr>
          </w:rPrChange>
        </w:rPr>
        <w:t xml:space="preserve"> full name</w:t>
      </w:r>
      <w:r w:rsidRPr="00DF716E">
        <w:rPr>
          <w:rFonts w:asciiTheme="majorHAnsi" w:hAnsiTheme="majorHAnsi"/>
          <w:i/>
          <w:u w:val="single"/>
          <w:rPrChange w:id="337" w:author="Author">
            <w:rPr>
              <w:i/>
              <w:u w:val="single"/>
            </w:rPr>
          </w:rPrChange>
        </w:rPr>
        <w:t xml:space="preserve"> </w:t>
      </w:r>
      <w:r w:rsidRPr="00DF716E">
        <w:rPr>
          <w:rFonts w:asciiTheme="majorHAnsi" w:hAnsiTheme="majorHAnsi"/>
          <w:rPrChange w:id="338" w:author="Author">
            <w:rPr/>
          </w:rPrChange>
        </w:rPr>
        <w:t>and</w:t>
      </w:r>
      <w:r w:rsidRPr="00DF716E">
        <w:rPr>
          <w:rFonts w:asciiTheme="majorHAnsi" w:hAnsiTheme="majorHAnsi"/>
          <w:i/>
          <w:u w:val="single"/>
          <w:rPrChange w:id="339" w:author="Author">
            <w:rPr>
              <w:i/>
              <w:u w:val="single"/>
            </w:rPr>
          </w:rPrChange>
        </w:rPr>
        <w:t xml:space="preserve"> Supervisor</w:t>
      </w:r>
      <w:r w:rsidR="0009436D" w:rsidRPr="00DF716E">
        <w:rPr>
          <w:rFonts w:asciiTheme="majorHAnsi" w:hAnsiTheme="majorHAnsi"/>
          <w:i/>
          <w:u w:val="single"/>
          <w:rPrChange w:id="340" w:author="Author">
            <w:rPr>
              <w:i/>
              <w:u w:val="single"/>
            </w:rPr>
          </w:rPrChange>
        </w:rPr>
        <w:t xml:space="preserve"> full name</w:t>
      </w:r>
      <w:r w:rsidRPr="00DF716E">
        <w:rPr>
          <w:rFonts w:asciiTheme="majorHAnsi" w:hAnsiTheme="majorHAnsi"/>
          <w:b/>
          <w:rPrChange w:id="341" w:author="Author">
            <w:rPr>
              <w:b/>
            </w:rPr>
          </w:rPrChange>
        </w:rPr>
        <w:t>:</w:t>
      </w:r>
      <w:r w:rsidRPr="00DF716E">
        <w:rPr>
          <w:rFonts w:asciiTheme="majorHAnsi" w:hAnsiTheme="majorHAnsi"/>
          <w:rPrChange w:id="342" w:author="Author">
            <w:rPr/>
          </w:rPrChange>
        </w:rPr>
        <w:t xml:space="preserve">  </w:t>
      </w:r>
      <w:r w:rsidR="001210A8" w:rsidRPr="00DF716E">
        <w:rPr>
          <w:rFonts w:asciiTheme="majorHAnsi" w:hAnsiTheme="majorHAnsi"/>
          <w:rPrChange w:id="343" w:author="Author">
            <w:rPr/>
          </w:rPrChange>
        </w:rPr>
        <w:t>Select from the dropdown list in each.</w:t>
      </w:r>
      <w:r w:rsidR="00A07ECD" w:rsidRPr="00DF716E">
        <w:rPr>
          <w:rFonts w:asciiTheme="majorHAnsi" w:hAnsiTheme="majorHAnsi"/>
          <w:rPrChange w:id="344" w:author="Author">
            <w:rPr/>
          </w:rPrChange>
        </w:rPr>
        <w:t xml:space="preserve">  </w:t>
      </w:r>
      <w:r w:rsidR="0009436D" w:rsidRPr="00DF716E">
        <w:rPr>
          <w:rFonts w:asciiTheme="majorHAnsi" w:hAnsiTheme="majorHAnsi"/>
          <w:rPrChange w:id="345" w:author="Author">
            <w:rPr/>
          </w:rPrChange>
        </w:rPr>
        <w:t>These lists are the same for mentors and supervisors.  You may enter the same name in both variables when the mentor and the supervisor are the same person.  Use definitions of mentor and supervisor established for your FETP.</w:t>
      </w:r>
    </w:p>
    <w:p w:rsidR="00A07ECD" w:rsidRPr="00DF716E" w:rsidRDefault="00DC0A4C">
      <w:pPr>
        <w:rPr>
          <w:rFonts w:asciiTheme="majorHAnsi" w:hAnsiTheme="majorHAnsi"/>
          <w:rPrChange w:id="346" w:author="Author">
            <w:rPr/>
          </w:rPrChange>
        </w:rPr>
      </w:pPr>
      <w:r w:rsidRPr="00DF716E">
        <w:rPr>
          <w:rFonts w:asciiTheme="majorHAnsi" w:hAnsiTheme="majorHAnsi"/>
          <w:i/>
          <w:u w:val="single"/>
          <w:rPrChange w:id="347" w:author="Author">
            <w:rPr>
              <w:i/>
              <w:u w:val="single"/>
            </w:rPr>
          </w:rPrChange>
        </w:rPr>
        <w:t>Brief Title of the Project</w:t>
      </w:r>
      <w:r w:rsidR="0009436D" w:rsidRPr="00DF716E">
        <w:rPr>
          <w:rFonts w:asciiTheme="majorHAnsi" w:hAnsiTheme="majorHAnsi"/>
          <w:i/>
          <w:u w:val="single"/>
          <w:rPrChange w:id="348" w:author="Author">
            <w:rPr>
              <w:i/>
              <w:u w:val="single"/>
            </w:rPr>
          </w:rPrChange>
        </w:rPr>
        <w:t>:</w:t>
      </w:r>
      <w:r w:rsidR="0009436D" w:rsidRPr="00DF716E">
        <w:rPr>
          <w:rFonts w:asciiTheme="majorHAnsi" w:hAnsiTheme="majorHAnsi"/>
          <w:rPrChange w:id="349" w:author="Author">
            <w:rPr/>
          </w:rPrChange>
        </w:rPr>
        <w:t xml:space="preserve"> </w:t>
      </w:r>
      <w:r w:rsidR="00AF4AFB" w:rsidRPr="00DF716E">
        <w:rPr>
          <w:rFonts w:asciiTheme="majorHAnsi" w:hAnsiTheme="majorHAnsi"/>
          <w:rPrChange w:id="350" w:author="Author">
            <w:rPr/>
          </w:rPrChange>
        </w:rPr>
        <w:t xml:space="preserve"> This is a free text variable.  Compose a brief title that fits within the space </w:t>
      </w:r>
      <w:r w:rsidR="009A05D2" w:rsidRPr="00DF716E">
        <w:rPr>
          <w:rFonts w:asciiTheme="majorHAnsi" w:hAnsiTheme="majorHAnsi"/>
          <w:rPrChange w:id="351" w:author="Author">
            <w:rPr/>
          </w:rPrChange>
        </w:rPr>
        <w:t>provided.</w:t>
      </w:r>
    </w:p>
    <w:p w:rsidR="00CF612D" w:rsidRPr="00DF716E" w:rsidRDefault="00CF612D">
      <w:pPr>
        <w:rPr>
          <w:rFonts w:asciiTheme="majorHAnsi" w:hAnsiTheme="majorHAnsi"/>
          <w:rPrChange w:id="352" w:author="Author">
            <w:rPr/>
          </w:rPrChange>
        </w:rPr>
      </w:pPr>
      <w:r w:rsidRPr="00DF716E">
        <w:rPr>
          <w:rFonts w:asciiTheme="majorHAnsi" w:hAnsiTheme="majorHAnsi"/>
          <w:i/>
          <w:u w:val="single"/>
          <w:rPrChange w:id="353" w:author="Author">
            <w:rPr>
              <w:i/>
              <w:u w:val="single"/>
            </w:rPr>
          </w:rPrChange>
        </w:rPr>
        <w:t xml:space="preserve">For PEPFAR Funded Programs Only Click Here (Button):  </w:t>
      </w:r>
      <w:r w:rsidRPr="00DF716E">
        <w:rPr>
          <w:rFonts w:asciiTheme="majorHAnsi" w:hAnsiTheme="majorHAnsi"/>
          <w:rPrChange w:id="354" w:author="Author">
            <w:rPr/>
          </w:rPrChange>
        </w:rPr>
        <w:t>If this is a PEPFAR Funded FETP</w:t>
      </w:r>
      <w:r w:rsidR="00F143FD" w:rsidRPr="00DF716E">
        <w:rPr>
          <w:rFonts w:asciiTheme="majorHAnsi" w:hAnsiTheme="majorHAnsi"/>
          <w:rPrChange w:id="355" w:author="Author">
            <w:rPr/>
          </w:rPrChange>
        </w:rPr>
        <w:t>,</w:t>
      </w:r>
      <w:r w:rsidRPr="00DF716E">
        <w:rPr>
          <w:rFonts w:asciiTheme="majorHAnsi" w:hAnsiTheme="majorHAnsi"/>
          <w:rPrChange w:id="356" w:author="Author">
            <w:rPr/>
          </w:rPrChange>
        </w:rPr>
        <w:t xml:space="preserve"> your FETP Office will complete these data.  For instructions, see Appendix C</w:t>
      </w:r>
      <w:r w:rsidR="00F143FD" w:rsidRPr="00DF716E">
        <w:rPr>
          <w:rFonts w:asciiTheme="majorHAnsi" w:hAnsiTheme="majorHAnsi"/>
          <w:rPrChange w:id="357" w:author="Author">
            <w:rPr/>
          </w:rPrChange>
        </w:rPr>
        <w:t>.</w:t>
      </w:r>
    </w:p>
    <w:p w:rsidR="00DC0A4C" w:rsidRPr="00DF716E" w:rsidRDefault="00AF4AFB">
      <w:pPr>
        <w:rPr>
          <w:rFonts w:asciiTheme="majorHAnsi" w:hAnsiTheme="majorHAnsi"/>
          <w:rPrChange w:id="358" w:author="Author">
            <w:rPr/>
          </w:rPrChange>
        </w:rPr>
      </w:pPr>
      <w:r w:rsidRPr="00DF716E">
        <w:rPr>
          <w:rFonts w:asciiTheme="majorHAnsi" w:hAnsiTheme="majorHAnsi"/>
          <w:i/>
          <w:u w:val="single"/>
          <w:rPrChange w:id="359" w:author="Author">
            <w:rPr>
              <w:i/>
              <w:u w:val="single"/>
            </w:rPr>
          </w:rPrChange>
        </w:rPr>
        <w:t>ICD-10 code</w:t>
      </w:r>
      <w:r w:rsidR="00F143FD" w:rsidRPr="00DF716E">
        <w:rPr>
          <w:rFonts w:asciiTheme="majorHAnsi" w:hAnsiTheme="majorHAnsi"/>
          <w:rPrChange w:id="360" w:author="Author">
            <w:rPr/>
          </w:rPrChange>
        </w:rPr>
        <w:t xml:space="preserve"> </w:t>
      </w:r>
      <w:r w:rsidRPr="00DF716E">
        <w:rPr>
          <w:rFonts w:asciiTheme="majorHAnsi" w:hAnsiTheme="majorHAnsi"/>
          <w:rPrChange w:id="361" w:author="Author">
            <w:rPr/>
          </w:rPrChange>
        </w:rPr>
        <w:t xml:space="preserve">and </w:t>
      </w:r>
      <w:r w:rsidRPr="00DF716E">
        <w:rPr>
          <w:rFonts w:asciiTheme="majorHAnsi" w:hAnsiTheme="majorHAnsi"/>
          <w:i/>
          <w:u w:val="single"/>
          <w:rPrChange w:id="362" w:author="Author">
            <w:rPr>
              <w:i/>
              <w:u w:val="single"/>
            </w:rPr>
          </w:rPrChange>
        </w:rPr>
        <w:t>ICD 10 Name</w:t>
      </w:r>
      <w:r w:rsidRPr="00DF716E">
        <w:rPr>
          <w:rFonts w:asciiTheme="majorHAnsi" w:hAnsiTheme="majorHAnsi"/>
          <w:rPrChange w:id="363" w:author="Author">
            <w:rPr/>
          </w:rPrChange>
        </w:rPr>
        <w:t xml:space="preserve">:  </w:t>
      </w:r>
      <w:r w:rsidR="00626695" w:rsidRPr="00DF716E">
        <w:rPr>
          <w:rFonts w:asciiTheme="majorHAnsi" w:hAnsiTheme="majorHAnsi"/>
          <w:rPrChange w:id="364" w:author="Author">
            <w:rPr/>
          </w:rPrChange>
        </w:rPr>
        <w:t>T</w:t>
      </w:r>
      <w:r w:rsidR="00DC0A4C" w:rsidRPr="00DF716E">
        <w:rPr>
          <w:rFonts w:asciiTheme="majorHAnsi" w:hAnsiTheme="majorHAnsi"/>
          <w:rPrChange w:id="365" w:author="Author">
            <w:rPr/>
          </w:rPrChange>
        </w:rPr>
        <w:t>he</w:t>
      </w:r>
      <w:r w:rsidRPr="00DF716E">
        <w:rPr>
          <w:rFonts w:asciiTheme="majorHAnsi" w:hAnsiTheme="majorHAnsi"/>
          <w:rPrChange w:id="366" w:author="Author">
            <w:rPr/>
          </w:rPrChange>
        </w:rPr>
        <w:t>se</w:t>
      </w:r>
      <w:r w:rsidR="00DC0A4C" w:rsidRPr="00DF716E">
        <w:rPr>
          <w:rFonts w:asciiTheme="majorHAnsi" w:hAnsiTheme="majorHAnsi"/>
          <w:rPrChange w:id="367" w:author="Author">
            <w:rPr/>
          </w:rPrChange>
        </w:rPr>
        <w:t xml:space="preserve"> two fields </w:t>
      </w:r>
      <w:r w:rsidR="00F143FD" w:rsidRPr="00DF716E">
        <w:rPr>
          <w:rFonts w:asciiTheme="majorHAnsi" w:hAnsiTheme="majorHAnsi"/>
          <w:rPrChange w:id="368" w:author="Author">
            <w:rPr/>
          </w:rPrChange>
        </w:rPr>
        <w:t>are filled by accessing the WHO ICD-10 website.</w:t>
      </w:r>
      <w:r w:rsidR="00DC0A4C" w:rsidRPr="00DF716E">
        <w:rPr>
          <w:rFonts w:asciiTheme="majorHAnsi" w:hAnsiTheme="majorHAnsi"/>
          <w:rPrChange w:id="369" w:author="Author">
            <w:rPr/>
          </w:rPrChange>
        </w:rPr>
        <w:t xml:space="preserve">  One can include a disease or condition or group of diseases or conditions even for project</w:t>
      </w:r>
      <w:r w:rsidRPr="00DF716E">
        <w:rPr>
          <w:rFonts w:asciiTheme="majorHAnsi" w:hAnsiTheme="majorHAnsi"/>
          <w:rPrChange w:id="370" w:author="Author">
            <w:rPr/>
          </w:rPrChange>
        </w:rPr>
        <w:t xml:space="preserve"> </w:t>
      </w:r>
      <w:r w:rsidR="00CF612D" w:rsidRPr="00DF716E">
        <w:rPr>
          <w:rFonts w:asciiTheme="majorHAnsi" w:hAnsiTheme="majorHAnsi"/>
          <w:rPrChange w:id="371" w:author="Author">
            <w:rPr/>
          </w:rPrChange>
        </w:rPr>
        <w:t xml:space="preserve">classifications </w:t>
      </w:r>
      <w:r w:rsidR="00DC0A4C" w:rsidRPr="00DF716E">
        <w:rPr>
          <w:rFonts w:asciiTheme="majorHAnsi" w:hAnsiTheme="majorHAnsi"/>
          <w:rPrChange w:id="372" w:author="Author">
            <w:rPr/>
          </w:rPrChange>
        </w:rPr>
        <w:t xml:space="preserve">as </w:t>
      </w:r>
      <w:r w:rsidR="00902216" w:rsidRPr="00DF716E">
        <w:rPr>
          <w:rFonts w:asciiTheme="majorHAnsi" w:hAnsiTheme="majorHAnsi"/>
          <w:b/>
          <w:rPrChange w:id="373" w:author="Author">
            <w:rPr>
              <w:b/>
            </w:rPr>
          </w:rPrChange>
        </w:rPr>
        <w:t xml:space="preserve">training </w:t>
      </w:r>
      <w:r w:rsidR="00902216" w:rsidRPr="00DF716E">
        <w:rPr>
          <w:rFonts w:asciiTheme="majorHAnsi" w:hAnsiTheme="majorHAnsi"/>
          <w:rPrChange w:id="374" w:author="Author">
            <w:rPr/>
          </w:rPrChange>
        </w:rPr>
        <w:t>or</w:t>
      </w:r>
      <w:r w:rsidR="00902216" w:rsidRPr="00DF716E">
        <w:rPr>
          <w:rFonts w:asciiTheme="majorHAnsi" w:hAnsiTheme="majorHAnsi"/>
          <w:b/>
          <w:rPrChange w:id="375" w:author="Author">
            <w:rPr>
              <w:b/>
            </w:rPr>
          </w:rPrChange>
        </w:rPr>
        <w:t xml:space="preserve"> other</w:t>
      </w:r>
      <w:r w:rsidR="00DC0A4C" w:rsidRPr="00DF716E">
        <w:rPr>
          <w:rFonts w:asciiTheme="majorHAnsi" w:hAnsiTheme="majorHAnsi"/>
          <w:rPrChange w:id="376" w:author="Author">
            <w:rPr/>
          </w:rPrChange>
        </w:rPr>
        <w:t xml:space="preserve">.  </w:t>
      </w:r>
      <w:r w:rsidR="009A05D2" w:rsidRPr="00DF716E">
        <w:rPr>
          <w:rFonts w:asciiTheme="majorHAnsi" w:hAnsiTheme="majorHAnsi"/>
          <w:rPrChange w:id="377" w:author="Author">
            <w:rPr/>
          </w:rPrChange>
        </w:rPr>
        <w:t xml:space="preserve">When a project involves multiple </w:t>
      </w:r>
      <w:r w:rsidR="007628A4" w:rsidRPr="00DF716E">
        <w:rPr>
          <w:rFonts w:asciiTheme="majorHAnsi" w:hAnsiTheme="majorHAnsi"/>
          <w:rPrChange w:id="378" w:author="Author">
            <w:rPr/>
          </w:rPrChange>
        </w:rPr>
        <w:t xml:space="preserve">diseases or conditions (e.g. general health protection at a mass gathering) use the term </w:t>
      </w:r>
      <w:r w:rsidR="007628A4" w:rsidRPr="00DF716E">
        <w:rPr>
          <w:rFonts w:asciiTheme="majorHAnsi" w:hAnsiTheme="majorHAnsi"/>
          <w:b/>
          <w:rPrChange w:id="379" w:author="Author">
            <w:rPr>
              <w:b/>
            </w:rPr>
          </w:rPrChange>
        </w:rPr>
        <w:t>Various</w:t>
      </w:r>
      <w:r w:rsidR="00F143FD" w:rsidRPr="00DF716E">
        <w:rPr>
          <w:rFonts w:asciiTheme="majorHAnsi" w:hAnsiTheme="majorHAnsi"/>
          <w:b/>
          <w:rPrChange w:id="380" w:author="Author">
            <w:rPr>
              <w:b/>
            </w:rPr>
          </w:rPrChange>
        </w:rPr>
        <w:t xml:space="preserve"> </w:t>
      </w:r>
      <w:r w:rsidR="00F143FD" w:rsidRPr="00DF716E">
        <w:rPr>
          <w:rFonts w:asciiTheme="majorHAnsi" w:hAnsiTheme="majorHAnsi"/>
          <w:rPrChange w:id="381" w:author="Author">
            <w:rPr/>
          </w:rPrChange>
        </w:rPr>
        <w:t>in both the</w:t>
      </w:r>
      <w:r w:rsidR="00F143FD" w:rsidRPr="00DF716E">
        <w:rPr>
          <w:rFonts w:asciiTheme="majorHAnsi" w:hAnsiTheme="majorHAnsi"/>
          <w:i/>
          <w:u w:val="single"/>
          <w:rPrChange w:id="382" w:author="Author">
            <w:rPr>
              <w:i/>
              <w:u w:val="single"/>
            </w:rPr>
          </w:rPrChange>
        </w:rPr>
        <w:t xml:space="preserve"> ICD-10 code </w:t>
      </w:r>
      <w:r w:rsidR="00F143FD" w:rsidRPr="00DF716E">
        <w:rPr>
          <w:rFonts w:asciiTheme="majorHAnsi" w:hAnsiTheme="majorHAnsi"/>
          <w:rPrChange w:id="383" w:author="Author">
            <w:rPr/>
          </w:rPrChange>
        </w:rPr>
        <w:t>and</w:t>
      </w:r>
      <w:r w:rsidR="00F143FD" w:rsidRPr="00DF716E">
        <w:rPr>
          <w:rFonts w:asciiTheme="majorHAnsi" w:hAnsiTheme="majorHAnsi"/>
          <w:i/>
          <w:u w:val="single"/>
          <w:rPrChange w:id="384" w:author="Author">
            <w:rPr>
              <w:i/>
              <w:u w:val="single"/>
            </w:rPr>
          </w:rPrChange>
        </w:rPr>
        <w:t xml:space="preserve"> ICD-10 Name</w:t>
      </w:r>
      <w:r w:rsidR="007628A4" w:rsidRPr="00DF716E">
        <w:rPr>
          <w:rFonts w:asciiTheme="majorHAnsi" w:hAnsiTheme="majorHAnsi"/>
          <w:b/>
          <w:rPrChange w:id="385" w:author="Author">
            <w:rPr>
              <w:b/>
            </w:rPr>
          </w:rPrChange>
        </w:rPr>
        <w:t xml:space="preserve">.  </w:t>
      </w:r>
      <w:r w:rsidR="00902216" w:rsidRPr="00DF716E">
        <w:rPr>
          <w:rFonts w:asciiTheme="majorHAnsi" w:hAnsiTheme="majorHAnsi"/>
          <w:rPrChange w:id="386" w:author="Author">
            <w:rPr/>
          </w:rPrChange>
        </w:rPr>
        <w:t xml:space="preserve">Use </w:t>
      </w:r>
      <w:r w:rsidR="00902216" w:rsidRPr="00DF716E">
        <w:rPr>
          <w:rFonts w:asciiTheme="majorHAnsi" w:hAnsiTheme="majorHAnsi"/>
          <w:b/>
          <w:rPrChange w:id="387" w:author="Author">
            <w:rPr>
              <w:b/>
            </w:rPr>
          </w:rPrChange>
        </w:rPr>
        <w:t>Not Applicable</w:t>
      </w:r>
      <w:r w:rsidR="00902216" w:rsidRPr="00DF716E">
        <w:rPr>
          <w:rFonts w:asciiTheme="majorHAnsi" w:hAnsiTheme="majorHAnsi"/>
          <w:rPrChange w:id="388" w:author="Author">
            <w:rPr/>
          </w:rPrChange>
        </w:rPr>
        <w:t xml:space="preserve"> </w:t>
      </w:r>
      <w:r w:rsidR="00F143FD" w:rsidRPr="00DF716E">
        <w:rPr>
          <w:rFonts w:asciiTheme="majorHAnsi" w:hAnsiTheme="majorHAnsi"/>
          <w:rPrChange w:id="389" w:author="Author">
            <w:rPr/>
          </w:rPrChange>
        </w:rPr>
        <w:t xml:space="preserve">for both </w:t>
      </w:r>
      <w:r w:rsidR="00902216" w:rsidRPr="00DF716E">
        <w:rPr>
          <w:rFonts w:asciiTheme="majorHAnsi" w:hAnsiTheme="majorHAnsi"/>
          <w:rPrChange w:id="390" w:author="Author">
            <w:rPr/>
          </w:rPrChange>
        </w:rPr>
        <w:t xml:space="preserve">if </w:t>
      </w:r>
      <w:r w:rsidR="009A05D2" w:rsidRPr="00DF716E">
        <w:rPr>
          <w:rFonts w:asciiTheme="majorHAnsi" w:hAnsiTheme="majorHAnsi"/>
          <w:rPrChange w:id="391" w:author="Author">
            <w:rPr/>
          </w:rPrChange>
        </w:rPr>
        <w:t xml:space="preserve">the project does not involve diseases or unhealthy conditions.  </w:t>
      </w:r>
    </w:p>
    <w:p w:rsidR="00DC0A4C" w:rsidRPr="00DF716E" w:rsidRDefault="00902216">
      <w:pPr>
        <w:rPr>
          <w:rFonts w:asciiTheme="majorHAnsi" w:hAnsiTheme="majorHAnsi"/>
          <w:rPrChange w:id="392" w:author="Author">
            <w:rPr/>
          </w:rPrChange>
        </w:rPr>
      </w:pPr>
      <w:r w:rsidRPr="00DF716E">
        <w:rPr>
          <w:rFonts w:asciiTheme="majorHAnsi" w:hAnsiTheme="majorHAnsi"/>
          <w:rPrChange w:id="393" w:author="Author">
            <w:rPr/>
          </w:rPrChange>
        </w:rPr>
        <w:t xml:space="preserve">Clicking the </w:t>
      </w:r>
      <w:r w:rsidRPr="00DF716E">
        <w:rPr>
          <w:rFonts w:asciiTheme="majorHAnsi" w:hAnsiTheme="majorHAnsi"/>
          <w:i/>
          <w:u w:val="single"/>
          <w:rPrChange w:id="394" w:author="Author">
            <w:rPr>
              <w:i/>
              <w:u w:val="single"/>
            </w:rPr>
          </w:rPrChange>
        </w:rPr>
        <w:t>Find ICD-10 code and names</w:t>
      </w:r>
      <w:r w:rsidRPr="00DF716E">
        <w:rPr>
          <w:rFonts w:asciiTheme="majorHAnsi" w:hAnsiTheme="majorHAnsi"/>
          <w:rPrChange w:id="395" w:author="Author">
            <w:rPr/>
          </w:rPrChange>
        </w:rPr>
        <w:t xml:space="preserve"> </w:t>
      </w:r>
      <w:r w:rsidR="00CF612D" w:rsidRPr="00DF716E">
        <w:rPr>
          <w:rFonts w:asciiTheme="majorHAnsi" w:hAnsiTheme="majorHAnsi"/>
          <w:rPrChange w:id="396" w:author="Author">
            <w:rPr/>
          </w:rPrChange>
        </w:rPr>
        <w:t xml:space="preserve">(Button) </w:t>
      </w:r>
      <w:r w:rsidRPr="00DF716E">
        <w:rPr>
          <w:rFonts w:asciiTheme="majorHAnsi" w:hAnsiTheme="majorHAnsi"/>
          <w:rPrChange w:id="397" w:author="Author">
            <w:rPr/>
          </w:rPrChange>
        </w:rPr>
        <w:t>wi</w:t>
      </w:r>
      <w:r w:rsidR="00DC0A4C" w:rsidRPr="00DF716E">
        <w:rPr>
          <w:rFonts w:asciiTheme="majorHAnsi" w:hAnsiTheme="majorHAnsi"/>
          <w:rPrChange w:id="398" w:author="Author">
            <w:rPr/>
          </w:rPrChange>
        </w:rPr>
        <w:t>ll take you to the WHO ICD</w:t>
      </w:r>
      <w:r w:rsidRPr="00DF716E">
        <w:rPr>
          <w:rFonts w:asciiTheme="majorHAnsi" w:hAnsiTheme="majorHAnsi"/>
          <w:rPrChange w:id="399" w:author="Author">
            <w:rPr/>
          </w:rPrChange>
        </w:rPr>
        <w:t>-</w:t>
      </w:r>
      <w:r w:rsidR="00DC0A4C" w:rsidRPr="00DF716E">
        <w:rPr>
          <w:rFonts w:asciiTheme="majorHAnsi" w:hAnsiTheme="majorHAnsi"/>
          <w:rPrChange w:id="400" w:author="Author">
            <w:rPr/>
          </w:rPrChange>
        </w:rPr>
        <w:t>10 website</w:t>
      </w:r>
      <w:r w:rsidRPr="00DF716E">
        <w:rPr>
          <w:rFonts w:asciiTheme="majorHAnsi" w:hAnsiTheme="majorHAnsi"/>
          <w:rPrChange w:id="401" w:author="Author">
            <w:rPr/>
          </w:rPrChange>
        </w:rPr>
        <w:t xml:space="preserve">.  Type the </w:t>
      </w:r>
      <w:r w:rsidR="00DC0A4C" w:rsidRPr="00DF716E">
        <w:rPr>
          <w:rFonts w:asciiTheme="majorHAnsi" w:hAnsiTheme="majorHAnsi"/>
          <w:rPrChange w:id="402" w:author="Author">
            <w:rPr/>
          </w:rPrChange>
        </w:rPr>
        <w:t xml:space="preserve">disease </w:t>
      </w:r>
      <w:r w:rsidRPr="00DF716E">
        <w:rPr>
          <w:rFonts w:asciiTheme="majorHAnsi" w:hAnsiTheme="majorHAnsi"/>
          <w:rPrChange w:id="403" w:author="Author">
            <w:rPr/>
          </w:rPrChange>
        </w:rPr>
        <w:t>name in</w:t>
      </w:r>
      <w:r w:rsidR="007628A4" w:rsidRPr="00DF716E">
        <w:rPr>
          <w:rFonts w:asciiTheme="majorHAnsi" w:hAnsiTheme="majorHAnsi"/>
          <w:rPrChange w:id="404" w:author="Author">
            <w:rPr/>
          </w:rPrChange>
        </w:rPr>
        <w:t>to</w:t>
      </w:r>
      <w:r w:rsidRPr="00DF716E">
        <w:rPr>
          <w:rFonts w:asciiTheme="majorHAnsi" w:hAnsiTheme="majorHAnsi"/>
          <w:rPrChange w:id="405" w:author="Author">
            <w:rPr/>
          </w:rPrChange>
        </w:rPr>
        <w:t xml:space="preserve"> search box to see the possible ICD-10 codes and ICD-10 names.  Select the best fit to the situation.  </w:t>
      </w:r>
      <w:r w:rsidR="00DC0A4C" w:rsidRPr="00DF716E">
        <w:rPr>
          <w:rFonts w:asciiTheme="majorHAnsi" w:hAnsiTheme="majorHAnsi"/>
          <w:rPrChange w:id="406" w:author="Author">
            <w:rPr/>
          </w:rPrChange>
        </w:rPr>
        <w:t xml:space="preserve">Copy </w:t>
      </w:r>
      <w:r w:rsidR="007628A4" w:rsidRPr="00DF716E">
        <w:rPr>
          <w:rFonts w:asciiTheme="majorHAnsi" w:hAnsiTheme="majorHAnsi"/>
          <w:rPrChange w:id="407" w:author="Author">
            <w:rPr/>
          </w:rPrChange>
        </w:rPr>
        <w:t xml:space="preserve">your selection for </w:t>
      </w:r>
      <w:r w:rsidR="00DC0A4C" w:rsidRPr="00DF716E">
        <w:rPr>
          <w:rFonts w:asciiTheme="majorHAnsi" w:hAnsiTheme="majorHAnsi"/>
          <w:rPrChange w:id="408" w:author="Author">
            <w:rPr/>
          </w:rPrChange>
        </w:rPr>
        <w:t>the ICD</w:t>
      </w:r>
      <w:r w:rsidR="007628A4" w:rsidRPr="00DF716E">
        <w:rPr>
          <w:rFonts w:asciiTheme="majorHAnsi" w:hAnsiTheme="majorHAnsi"/>
          <w:rPrChange w:id="409" w:author="Author">
            <w:rPr/>
          </w:rPrChange>
        </w:rPr>
        <w:t>-</w:t>
      </w:r>
      <w:r w:rsidR="00DC0A4C" w:rsidRPr="00DF716E">
        <w:rPr>
          <w:rFonts w:asciiTheme="majorHAnsi" w:hAnsiTheme="majorHAnsi"/>
          <w:rPrChange w:id="410" w:author="Author">
            <w:rPr/>
          </w:rPrChange>
        </w:rPr>
        <w:t xml:space="preserve">10 code and the </w:t>
      </w:r>
      <w:r w:rsidR="007628A4" w:rsidRPr="00DF716E">
        <w:rPr>
          <w:rFonts w:asciiTheme="majorHAnsi" w:hAnsiTheme="majorHAnsi"/>
          <w:rPrChange w:id="411" w:author="Author">
            <w:rPr/>
          </w:rPrChange>
        </w:rPr>
        <w:t xml:space="preserve">ICD-10 Name </w:t>
      </w:r>
      <w:r w:rsidR="00DC0A4C" w:rsidRPr="00DF716E">
        <w:rPr>
          <w:rFonts w:asciiTheme="majorHAnsi" w:hAnsiTheme="majorHAnsi"/>
          <w:rPrChange w:id="412" w:author="Author">
            <w:rPr/>
          </w:rPrChange>
        </w:rPr>
        <w:t xml:space="preserve">and paste them into the </w:t>
      </w:r>
      <w:del w:id="413" w:author="Author">
        <w:r w:rsidR="00DC0A4C" w:rsidRPr="00DF716E" w:rsidDel="0099361E">
          <w:rPr>
            <w:rFonts w:asciiTheme="majorHAnsi" w:hAnsiTheme="majorHAnsi"/>
            <w:highlight w:val="yellow"/>
            <w:rPrChange w:id="414" w:author="Author">
              <w:rPr>
                <w:highlight w:val="yellow"/>
              </w:rPr>
            </w:rPrChange>
          </w:rPr>
          <w:delText>blanks</w:delText>
        </w:r>
        <w:r w:rsidR="00DC0A4C" w:rsidRPr="00DF716E" w:rsidDel="0099361E">
          <w:rPr>
            <w:rFonts w:asciiTheme="majorHAnsi" w:hAnsiTheme="majorHAnsi"/>
            <w:rPrChange w:id="415" w:author="Author">
              <w:rPr/>
            </w:rPrChange>
          </w:rPr>
          <w:delText xml:space="preserve"> </w:delText>
        </w:r>
      </w:del>
      <w:ins w:id="416" w:author="Author">
        <w:r w:rsidR="0099361E">
          <w:rPr>
            <w:rFonts w:asciiTheme="majorHAnsi" w:hAnsiTheme="majorHAnsi"/>
          </w:rPr>
          <w:t>fields</w:t>
        </w:r>
        <w:r w:rsidR="0099361E" w:rsidRPr="00DF716E">
          <w:rPr>
            <w:rFonts w:asciiTheme="majorHAnsi" w:hAnsiTheme="majorHAnsi"/>
            <w:rPrChange w:id="417" w:author="Author">
              <w:rPr/>
            </w:rPrChange>
          </w:rPr>
          <w:t xml:space="preserve"> </w:t>
        </w:r>
      </w:ins>
      <w:r w:rsidR="00DC0A4C" w:rsidRPr="00DF716E">
        <w:rPr>
          <w:rFonts w:asciiTheme="majorHAnsi" w:hAnsiTheme="majorHAnsi"/>
          <w:rPrChange w:id="418" w:author="Author">
            <w:rPr/>
          </w:rPrChange>
        </w:rPr>
        <w:t xml:space="preserve">for the </w:t>
      </w:r>
      <w:r w:rsidR="00DC0A4C" w:rsidRPr="00DF716E">
        <w:rPr>
          <w:rFonts w:asciiTheme="majorHAnsi" w:hAnsiTheme="majorHAnsi"/>
          <w:i/>
          <w:u w:val="single"/>
          <w:rPrChange w:id="419" w:author="Author">
            <w:rPr>
              <w:i/>
              <w:u w:val="single"/>
            </w:rPr>
          </w:rPrChange>
        </w:rPr>
        <w:t>ICD</w:t>
      </w:r>
      <w:r w:rsidR="00F143FD" w:rsidRPr="00DF716E">
        <w:rPr>
          <w:rFonts w:asciiTheme="majorHAnsi" w:hAnsiTheme="majorHAnsi"/>
          <w:i/>
          <w:u w:val="single"/>
          <w:rPrChange w:id="420" w:author="Author">
            <w:rPr>
              <w:i/>
              <w:u w:val="single"/>
            </w:rPr>
          </w:rPrChange>
        </w:rPr>
        <w:t>-</w:t>
      </w:r>
      <w:r w:rsidR="00DC0A4C" w:rsidRPr="00DF716E">
        <w:rPr>
          <w:rFonts w:asciiTheme="majorHAnsi" w:hAnsiTheme="majorHAnsi"/>
          <w:i/>
          <w:u w:val="single"/>
          <w:rPrChange w:id="421" w:author="Author">
            <w:rPr>
              <w:i/>
              <w:u w:val="single"/>
            </w:rPr>
          </w:rPrChange>
        </w:rPr>
        <w:t>10 code</w:t>
      </w:r>
      <w:r w:rsidR="00DC0A4C" w:rsidRPr="00DF716E">
        <w:rPr>
          <w:rFonts w:asciiTheme="majorHAnsi" w:hAnsiTheme="majorHAnsi"/>
          <w:rPrChange w:id="422" w:author="Author">
            <w:rPr/>
          </w:rPrChange>
        </w:rPr>
        <w:t xml:space="preserve"> and the </w:t>
      </w:r>
      <w:r w:rsidR="00DC0A4C" w:rsidRPr="00DF716E">
        <w:rPr>
          <w:rFonts w:asciiTheme="majorHAnsi" w:hAnsiTheme="majorHAnsi"/>
          <w:i/>
          <w:u w:val="single"/>
          <w:rPrChange w:id="423" w:author="Author">
            <w:rPr>
              <w:i/>
              <w:u w:val="single"/>
            </w:rPr>
          </w:rPrChange>
        </w:rPr>
        <w:t>ICD</w:t>
      </w:r>
      <w:r w:rsidR="00F143FD" w:rsidRPr="00DF716E">
        <w:rPr>
          <w:rFonts w:asciiTheme="majorHAnsi" w:hAnsiTheme="majorHAnsi"/>
          <w:i/>
          <w:u w:val="single"/>
          <w:rPrChange w:id="424" w:author="Author">
            <w:rPr>
              <w:i/>
              <w:u w:val="single"/>
            </w:rPr>
          </w:rPrChange>
        </w:rPr>
        <w:t>-</w:t>
      </w:r>
      <w:r w:rsidR="00DC0A4C" w:rsidRPr="00DF716E">
        <w:rPr>
          <w:rFonts w:asciiTheme="majorHAnsi" w:hAnsiTheme="majorHAnsi"/>
          <w:i/>
          <w:u w:val="single"/>
          <w:rPrChange w:id="425" w:author="Author">
            <w:rPr>
              <w:i/>
              <w:u w:val="single"/>
            </w:rPr>
          </w:rPrChange>
        </w:rPr>
        <w:t>10 name</w:t>
      </w:r>
      <w:r w:rsidR="00DC0A4C" w:rsidRPr="00DF716E">
        <w:rPr>
          <w:rFonts w:asciiTheme="majorHAnsi" w:hAnsiTheme="majorHAnsi"/>
          <w:rPrChange w:id="426" w:author="Author">
            <w:rPr/>
          </w:rPrChange>
        </w:rPr>
        <w:t xml:space="preserve">.   For </w:t>
      </w:r>
      <w:r w:rsidR="007628A4" w:rsidRPr="00DF716E">
        <w:rPr>
          <w:rFonts w:asciiTheme="majorHAnsi" w:hAnsiTheme="majorHAnsi"/>
          <w:rPrChange w:id="427" w:author="Author">
            <w:rPr/>
          </w:rPrChange>
        </w:rPr>
        <w:t>some</w:t>
      </w:r>
      <w:r w:rsidR="00DC0A4C" w:rsidRPr="00DF716E">
        <w:rPr>
          <w:rFonts w:asciiTheme="majorHAnsi" w:hAnsiTheme="majorHAnsi"/>
          <w:rPrChange w:id="428" w:author="Author">
            <w:rPr/>
          </w:rPrChange>
        </w:rPr>
        <w:t xml:space="preserve"> </w:t>
      </w:r>
      <w:r w:rsidR="007628A4" w:rsidRPr="00DF716E">
        <w:rPr>
          <w:rFonts w:asciiTheme="majorHAnsi" w:hAnsiTheme="majorHAnsi"/>
          <w:rPrChange w:id="429" w:author="Author">
            <w:rPr/>
          </w:rPrChange>
        </w:rPr>
        <w:t xml:space="preserve">common </w:t>
      </w:r>
      <w:r w:rsidR="00DC0A4C" w:rsidRPr="00DF716E">
        <w:rPr>
          <w:rFonts w:asciiTheme="majorHAnsi" w:hAnsiTheme="majorHAnsi"/>
          <w:rPrChange w:id="430" w:author="Author">
            <w:rPr/>
          </w:rPrChange>
        </w:rPr>
        <w:t xml:space="preserve">syndromes </w:t>
      </w:r>
      <w:r w:rsidR="007628A4" w:rsidRPr="00DF716E">
        <w:rPr>
          <w:rFonts w:asciiTheme="majorHAnsi" w:hAnsiTheme="majorHAnsi"/>
          <w:rPrChange w:id="431" w:author="Author">
            <w:rPr/>
          </w:rPrChange>
        </w:rPr>
        <w:t>for example</w:t>
      </w:r>
      <w:r w:rsidR="00DC0A4C" w:rsidRPr="00DF716E">
        <w:rPr>
          <w:rFonts w:asciiTheme="majorHAnsi" w:hAnsiTheme="majorHAnsi"/>
          <w:rPrChange w:id="432" w:author="Author">
            <w:rPr/>
          </w:rPrChange>
        </w:rPr>
        <w:t xml:space="preserve"> </w:t>
      </w:r>
      <w:r w:rsidR="00F143FD" w:rsidRPr="00DF716E">
        <w:rPr>
          <w:rFonts w:asciiTheme="majorHAnsi" w:hAnsiTheme="majorHAnsi"/>
          <w:rPrChange w:id="433" w:author="Author">
            <w:rPr/>
          </w:rPrChange>
        </w:rPr>
        <w:t>s</w:t>
      </w:r>
      <w:r w:rsidR="00DC0A4C" w:rsidRPr="00DF716E">
        <w:rPr>
          <w:rFonts w:asciiTheme="majorHAnsi" w:hAnsiTheme="majorHAnsi"/>
          <w:rPrChange w:id="434" w:author="Author">
            <w:rPr/>
          </w:rPrChange>
        </w:rPr>
        <w:t xml:space="preserve">evere </w:t>
      </w:r>
      <w:r w:rsidR="00F143FD" w:rsidRPr="00DF716E">
        <w:rPr>
          <w:rFonts w:asciiTheme="majorHAnsi" w:hAnsiTheme="majorHAnsi"/>
          <w:rPrChange w:id="435" w:author="Author">
            <w:rPr/>
          </w:rPrChange>
        </w:rPr>
        <w:t>a</w:t>
      </w:r>
      <w:r w:rsidR="00DC0A4C" w:rsidRPr="00DF716E">
        <w:rPr>
          <w:rFonts w:asciiTheme="majorHAnsi" w:hAnsiTheme="majorHAnsi"/>
          <w:rPrChange w:id="436" w:author="Author">
            <w:rPr/>
          </w:rPrChange>
        </w:rPr>
        <w:t xml:space="preserve">cute </w:t>
      </w:r>
      <w:r w:rsidR="00F143FD" w:rsidRPr="00DF716E">
        <w:rPr>
          <w:rFonts w:asciiTheme="majorHAnsi" w:hAnsiTheme="majorHAnsi"/>
          <w:rPrChange w:id="437" w:author="Author">
            <w:rPr/>
          </w:rPrChange>
        </w:rPr>
        <w:t>r</w:t>
      </w:r>
      <w:r w:rsidR="00DC0A4C" w:rsidRPr="00DF716E">
        <w:rPr>
          <w:rFonts w:asciiTheme="majorHAnsi" w:hAnsiTheme="majorHAnsi"/>
          <w:rPrChange w:id="438" w:author="Author">
            <w:rPr/>
          </w:rPrChange>
        </w:rPr>
        <w:t xml:space="preserve">espiratory </w:t>
      </w:r>
      <w:r w:rsidR="00F143FD" w:rsidRPr="00DF716E">
        <w:rPr>
          <w:rFonts w:asciiTheme="majorHAnsi" w:hAnsiTheme="majorHAnsi"/>
          <w:rPrChange w:id="439" w:author="Author">
            <w:rPr/>
          </w:rPrChange>
        </w:rPr>
        <w:t>i</w:t>
      </w:r>
      <w:r w:rsidR="00DC0A4C" w:rsidRPr="00DF716E">
        <w:rPr>
          <w:rFonts w:asciiTheme="majorHAnsi" w:hAnsiTheme="majorHAnsi"/>
          <w:rPrChange w:id="440" w:author="Author">
            <w:rPr/>
          </w:rPrChange>
        </w:rPr>
        <w:t xml:space="preserve">nfection (SARI) we have provided a </w:t>
      </w:r>
      <w:r w:rsidR="00CF612D" w:rsidRPr="00DF716E">
        <w:rPr>
          <w:rFonts w:asciiTheme="majorHAnsi" w:hAnsiTheme="majorHAnsi"/>
          <w:i/>
          <w:u w:val="single"/>
          <w:rPrChange w:id="441" w:author="Author">
            <w:rPr>
              <w:i/>
              <w:u w:val="single"/>
            </w:rPr>
          </w:rPrChange>
        </w:rPr>
        <w:t>For Common Syndromic Codes (B</w:t>
      </w:r>
      <w:r w:rsidR="00DC0A4C" w:rsidRPr="00DF716E">
        <w:rPr>
          <w:rFonts w:asciiTheme="majorHAnsi" w:hAnsiTheme="majorHAnsi"/>
          <w:i/>
          <w:u w:val="single"/>
          <w:rPrChange w:id="442" w:author="Author">
            <w:rPr>
              <w:i/>
              <w:u w:val="single"/>
            </w:rPr>
          </w:rPrChange>
        </w:rPr>
        <w:t>utton</w:t>
      </w:r>
      <w:r w:rsidR="00CF612D" w:rsidRPr="00DF716E">
        <w:rPr>
          <w:rFonts w:asciiTheme="majorHAnsi" w:hAnsiTheme="majorHAnsi"/>
          <w:i/>
          <w:u w:val="single"/>
          <w:rPrChange w:id="443" w:author="Author">
            <w:rPr>
              <w:i/>
              <w:u w:val="single"/>
            </w:rPr>
          </w:rPrChange>
        </w:rPr>
        <w:t>)</w:t>
      </w:r>
      <w:r w:rsidR="00DC0A4C" w:rsidRPr="00DF716E">
        <w:rPr>
          <w:rFonts w:asciiTheme="majorHAnsi" w:hAnsiTheme="majorHAnsi"/>
          <w:rPrChange w:id="444" w:author="Author">
            <w:rPr/>
          </w:rPrChange>
        </w:rPr>
        <w:t xml:space="preserve"> with a listing </w:t>
      </w:r>
      <w:r w:rsidR="007628A4" w:rsidRPr="00DF716E">
        <w:rPr>
          <w:rFonts w:asciiTheme="majorHAnsi" w:hAnsiTheme="majorHAnsi"/>
          <w:rPrChange w:id="445" w:author="Author">
            <w:rPr/>
          </w:rPrChange>
        </w:rPr>
        <w:t xml:space="preserve">some </w:t>
      </w:r>
      <w:r w:rsidR="00DC0A4C" w:rsidRPr="00DF716E">
        <w:rPr>
          <w:rFonts w:asciiTheme="majorHAnsi" w:hAnsiTheme="majorHAnsi"/>
          <w:rPrChange w:id="446" w:author="Author">
            <w:rPr/>
          </w:rPrChange>
        </w:rPr>
        <w:t xml:space="preserve">common broad syndromes and the ICD 10 codes to use for them.  </w:t>
      </w:r>
      <w:r w:rsidR="00F143FD" w:rsidRPr="00DF716E">
        <w:rPr>
          <w:rFonts w:asciiTheme="majorHAnsi" w:hAnsiTheme="majorHAnsi"/>
          <w:rPrChange w:id="447" w:author="Author">
            <w:rPr/>
          </w:rPrChange>
        </w:rPr>
        <w:t>Use</w:t>
      </w:r>
      <w:r w:rsidR="00DC0A4C" w:rsidRPr="00DF716E">
        <w:rPr>
          <w:rFonts w:asciiTheme="majorHAnsi" w:hAnsiTheme="majorHAnsi"/>
          <w:rPrChange w:id="448" w:author="Author">
            <w:rPr/>
          </w:rPrChange>
        </w:rPr>
        <w:t xml:space="preserve"> copy and paste </w:t>
      </w:r>
      <w:r w:rsidR="00F143FD" w:rsidRPr="00DF716E">
        <w:rPr>
          <w:rFonts w:asciiTheme="majorHAnsi" w:hAnsiTheme="majorHAnsi"/>
          <w:rPrChange w:id="449" w:author="Author">
            <w:rPr/>
          </w:rPrChange>
        </w:rPr>
        <w:t xml:space="preserve">to enter ICD-10 data </w:t>
      </w:r>
      <w:r w:rsidR="00DC0A4C" w:rsidRPr="00DF716E">
        <w:rPr>
          <w:rFonts w:asciiTheme="majorHAnsi" w:hAnsiTheme="majorHAnsi"/>
          <w:rPrChange w:id="450" w:author="Author">
            <w:rPr/>
          </w:rPrChange>
        </w:rPr>
        <w:t>to avoid typographical errors</w:t>
      </w:r>
      <w:ins w:id="451" w:author="Author">
        <w:r w:rsidR="0099361E">
          <w:rPr>
            <w:rFonts w:asciiTheme="majorHAnsi" w:hAnsiTheme="majorHAnsi"/>
          </w:rPr>
          <w:t xml:space="preserve">, </w:t>
        </w:r>
      </w:ins>
      <w:del w:id="452" w:author="Author">
        <w:r w:rsidR="00DC0A4C" w:rsidRPr="00DF716E" w:rsidDel="0099361E">
          <w:rPr>
            <w:rFonts w:asciiTheme="majorHAnsi" w:hAnsiTheme="majorHAnsi"/>
            <w:rPrChange w:id="453" w:author="Author">
              <w:rPr/>
            </w:rPrChange>
          </w:rPr>
          <w:delText xml:space="preserve"> </w:delText>
        </w:r>
      </w:del>
      <w:r w:rsidR="00DC0A4C" w:rsidRPr="00DF716E">
        <w:rPr>
          <w:rFonts w:asciiTheme="majorHAnsi" w:hAnsiTheme="majorHAnsi"/>
          <w:rPrChange w:id="454" w:author="Author">
            <w:rPr/>
          </w:rPrChange>
        </w:rPr>
        <w:t>which will complicate</w:t>
      </w:r>
      <w:r w:rsidR="00AF4AFB" w:rsidRPr="00DF716E">
        <w:rPr>
          <w:rFonts w:asciiTheme="majorHAnsi" w:hAnsiTheme="majorHAnsi"/>
          <w:rPrChange w:id="455" w:author="Author">
            <w:rPr/>
          </w:rPrChange>
        </w:rPr>
        <w:t xml:space="preserve"> data management and</w:t>
      </w:r>
      <w:r w:rsidR="00DC0A4C" w:rsidRPr="00DF716E">
        <w:rPr>
          <w:rFonts w:asciiTheme="majorHAnsi" w:hAnsiTheme="majorHAnsi"/>
          <w:rPrChange w:id="456" w:author="Author">
            <w:rPr/>
          </w:rPrChange>
        </w:rPr>
        <w:t xml:space="preserve"> analysis.</w:t>
      </w:r>
    </w:p>
    <w:p w:rsidR="00CD47B2" w:rsidRPr="00DF716E" w:rsidRDefault="00AF4AFB">
      <w:pPr>
        <w:rPr>
          <w:rFonts w:asciiTheme="majorHAnsi" w:hAnsiTheme="majorHAnsi"/>
          <w:rPrChange w:id="457" w:author="Author">
            <w:rPr/>
          </w:rPrChange>
        </w:rPr>
      </w:pPr>
      <w:r w:rsidRPr="00DF716E">
        <w:rPr>
          <w:rFonts w:asciiTheme="majorHAnsi" w:hAnsiTheme="majorHAnsi"/>
          <w:rPrChange w:id="458" w:author="Author">
            <w:rPr/>
          </w:rPrChange>
        </w:rPr>
        <w:lastRenderedPageBreak/>
        <w:t>U</w:t>
      </w:r>
      <w:r w:rsidR="00CD47B2" w:rsidRPr="00DF716E">
        <w:rPr>
          <w:rFonts w:asciiTheme="majorHAnsi" w:hAnsiTheme="majorHAnsi"/>
          <w:rPrChange w:id="459" w:author="Author">
            <w:rPr/>
          </w:rPrChange>
        </w:rPr>
        <w:t xml:space="preserve">se the broadest </w:t>
      </w:r>
      <w:r w:rsidR="00F143FD" w:rsidRPr="00DF716E">
        <w:rPr>
          <w:rFonts w:asciiTheme="majorHAnsi" w:hAnsiTheme="majorHAnsi"/>
          <w:rPrChange w:id="460" w:author="Author">
            <w:rPr/>
          </w:rPrChange>
        </w:rPr>
        <w:t xml:space="preserve">ICD-10 </w:t>
      </w:r>
      <w:r w:rsidR="00CD47B2" w:rsidRPr="00DF716E">
        <w:rPr>
          <w:rFonts w:asciiTheme="majorHAnsi" w:hAnsiTheme="majorHAnsi"/>
          <w:rPrChange w:id="461" w:author="Author">
            <w:rPr/>
          </w:rPrChange>
        </w:rPr>
        <w:t xml:space="preserve">code available that includes all of the possible </w:t>
      </w:r>
      <w:r w:rsidR="009A05D2" w:rsidRPr="00DF716E">
        <w:rPr>
          <w:rFonts w:asciiTheme="majorHAnsi" w:hAnsiTheme="majorHAnsi"/>
          <w:rPrChange w:id="462" w:author="Author">
            <w:rPr/>
          </w:rPrChange>
        </w:rPr>
        <w:t xml:space="preserve">cases of the </w:t>
      </w:r>
      <w:r w:rsidR="00CD47B2" w:rsidRPr="00DF716E">
        <w:rPr>
          <w:rFonts w:asciiTheme="majorHAnsi" w:hAnsiTheme="majorHAnsi"/>
          <w:rPrChange w:id="463" w:author="Author">
            <w:rPr/>
          </w:rPrChange>
        </w:rPr>
        <w:t>disease</w:t>
      </w:r>
      <w:r w:rsidR="009A05D2" w:rsidRPr="00DF716E">
        <w:rPr>
          <w:rFonts w:asciiTheme="majorHAnsi" w:hAnsiTheme="majorHAnsi"/>
          <w:rPrChange w:id="464" w:author="Author">
            <w:rPr/>
          </w:rPrChange>
        </w:rPr>
        <w:t xml:space="preserve"> that you are dealing with. </w:t>
      </w:r>
      <w:r w:rsidR="00902216" w:rsidRPr="00DF716E">
        <w:rPr>
          <w:rFonts w:asciiTheme="majorHAnsi" w:hAnsiTheme="majorHAnsi"/>
          <w:rPrChange w:id="465" w:author="Author">
            <w:rPr/>
          </w:rPrChange>
        </w:rPr>
        <w:t>For example</w:t>
      </w:r>
      <w:r w:rsidR="00CF612D" w:rsidRPr="00DF716E">
        <w:rPr>
          <w:rFonts w:asciiTheme="majorHAnsi" w:hAnsiTheme="majorHAnsi"/>
          <w:rPrChange w:id="466" w:author="Author">
            <w:rPr/>
          </w:rPrChange>
        </w:rPr>
        <w:t>, p</w:t>
      </w:r>
      <w:r w:rsidR="00902216" w:rsidRPr="00DF716E">
        <w:rPr>
          <w:rFonts w:asciiTheme="majorHAnsi" w:hAnsiTheme="majorHAnsi"/>
          <w:rPrChange w:id="467" w:author="Author">
            <w:rPr/>
          </w:rPrChange>
        </w:rPr>
        <w:t>neum</w:t>
      </w:r>
      <w:r w:rsidR="009A05D2" w:rsidRPr="00DF716E">
        <w:rPr>
          <w:rFonts w:asciiTheme="majorHAnsi" w:hAnsiTheme="majorHAnsi"/>
          <w:rPrChange w:id="468" w:author="Author">
            <w:rPr/>
          </w:rPrChange>
        </w:rPr>
        <w:t>on</w:t>
      </w:r>
      <w:r w:rsidR="00902216" w:rsidRPr="00DF716E">
        <w:rPr>
          <w:rFonts w:asciiTheme="majorHAnsi" w:hAnsiTheme="majorHAnsi"/>
          <w:rPrChange w:id="469" w:author="Author">
            <w:rPr/>
          </w:rPrChange>
        </w:rPr>
        <w:t xml:space="preserve">ia will bring up many codes by organism, organism groups, secondary pneumonias, etc.  </w:t>
      </w:r>
      <w:r w:rsidR="009A05D2" w:rsidRPr="00DF716E">
        <w:rPr>
          <w:rFonts w:asciiTheme="majorHAnsi" w:hAnsiTheme="majorHAnsi"/>
          <w:rPrChange w:id="470" w:author="Author">
            <w:rPr/>
          </w:rPrChange>
        </w:rPr>
        <w:t xml:space="preserve">Often we deal with </w:t>
      </w:r>
      <w:r w:rsidR="00902216" w:rsidRPr="00DF716E">
        <w:rPr>
          <w:rFonts w:asciiTheme="majorHAnsi" w:hAnsiTheme="majorHAnsi"/>
          <w:rPrChange w:id="471" w:author="Author">
            <w:rPr/>
          </w:rPrChange>
        </w:rPr>
        <w:t xml:space="preserve">pneumonia </w:t>
      </w:r>
      <w:r w:rsidR="009A05D2" w:rsidRPr="00DF716E">
        <w:rPr>
          <w:rFonts w:asciiTheme="majorHAnsi" w:hAnsiTheme="majorHAnsi"/>
          <w:rPrChange w:id="472" w:author="Author">
            <w:rPr/>
          </w:rPrChange>
        </w:rPr>
        <w:t xml:space="preserve">but do not know the causative organism.  For this </w:t>
      </w:r>
      <w:r w:rsidR="00902216" w:rsidRPr="00DF716E">
        <w:rPr>
          <w:rFonts w:asciiTheme="majorHAnsi" w:hAnsiTheme="majorHAnsi"/>
          <w:rPrChange w:id="473" w:author="Author">
            <w:rPr/>
          </w:rPrChange>
        </w:rPr>
        <w:t xml:space="preserve">will find </w:t>
      </w:r>
      <w:r w:rsidR="00F143FD" w:rsidRPr="00DF716E">
        <w:rPr>
          <w:rFonts w:asciiTheme="majorHAnsi" w:hAnsiTheme="majorHAnsi"/>
          <w:rPrChange w:id="474" w:author="Author">
            <w:rPr/>
          </w:rPrChange>
        </w:rPr>
        <w:t>the</w:t>
      </w:r>
      <w:r w:rsidR="00902216" w:rsidRPr="00DF716E">
        <w:rPr>
          <w:rFonts w:asciiTheme="majorHAnsi" w:hAnsiTheme="majorHAnsi"/>
          <w:rPrChange w:id="475" w:author="Author">
            <w:rPr/>
          </w:rPrChange>
        </w:rPr>
        <w:t xml:space="preserve"> </w:t>
      </w:r>
      <w:r w:rsidR="00F143FD" w:rsidRPr="00DF716E">
        <w:rPr>
          <w:rFonts w:asciiTheme="majorHAnsi" w:hAnsiTheme="majorHAnsi"/>
          <w:rPrChange w:id="476" w:author="Author">
            <w:rPr/>
          </w:rPrChange>
        </w:rPr>
        <w:t xml:space="preserve">ICD-10 code </w:t>
      </w:r>
      <w:r w:rsidR="00F143FD" w:rsidRPr="00DF716E">
        <w:rPr>
          <w:rFonts w:asciiTheme="majorHAnsi" w:hAnsiTheme="majorHAnsi"/>
          <w:b/>
          <w:rPrChange w:id="477" w:author="Author">
            <w:rPr>
              <w:b/>
            </w:rPr>
          </w:rPrChange>
        </w:rPr>
        <w:t>J18</w:t>
      </w:r>
      <w:r w:rsidR="00F143FD" w:rsidRPr="00DF716E">
        <w:rPr>
          <w:rFonts w:asciiTheme="majorHAnsi" w:hAnsiTheme="majorHAnsi"/>
          <w:rPrChange w:id="478" w:author="Author">
            <w:rPr/>
          </w:rPrChange>
        </w:rPr>
        <w:t xml:space="preserve"> and ICD-10 name </w:t>
      </w:r>
      <w:r w:rsidR="00F143FD" w:rsidRPr="00DF716E">
        <w:rPr>
          <w:rFonts w:asciiTheme="majorHAnsi" w:hAnsiTheme="majorHAnsi"/>
          <w:b/>
          <w:rPrChange w:id="479" w:author="Author">
            <w:rPr>
              <w:b/>
            </w:rPr>
          </w:rPrChange>
        </w:rPr>
        <w:t>Pneumonia</w:t>
      </w:r>
      <w:r w:rsidR="009A05D2" w:rsidRPr="00DF716E">
        <w:rPr>
          <w:rStyle w:val="label1"/>
          <w:rFonts w:asciiTheme="majorHAnsi" w:hAnsiTheme="majorHAnsi" w:cs="Segoe UI"/>
          <w:b/>
          <w:bCs/>
          <w:color w:val="000000"/>
          <w:sz w:val="18"/>
          <w:szCs w:val="18"/>
          <w:lang w:val="en"/>
          <w:rPrChange w:id="480" w:author="Author">
            <w:rPr>
              <w:rStyle w:val="label1"/>
              <w:rFonts w:ascii="Verdana" w:hAnsi="Verdana" w:cs="Segoe UI"/>
              <w:b/>
              <w:bCs/>
              <w:color w:val="000000"/>
              <w:sz w:val="18"/>
              <w:szCs w:val="18"/>
              <w:lang w:val="en"/>
            </w:rPr>
          </w:rPrChange>
        </w:rPr>
        <w:t>, organism unspecified</w:t>
      </w:r>
      <w:r w:rsidR="009A05D2" w:rsidRPr="00DF716E">
        <w:rPr>
          <w:rStyle w:val="label1"/>
          <w:rFonts w:asciiTheme="majorHAnsi" w:hAnsiTheme="majorHAnsi" w:cs="Segoe UI"/>
          <w:bCs/>
          <w:color w:val="000000"/>
          <w:sz w:val="18"/>
          <w:szCs w:val="18"/>
          <w:lang w:val="en"/>
          <w:rPrChange w:id="481" w:author="Author">
            <w:rPr>
              <w:rStyle w:val="label1"/>
              <w:rFonts w:ascii="Verdana" w:hAnsi="Verdana" w:cs="Segoe UI"/>
              <w:bCs/>
              <w:color w:val="000000"/>
              <w:sz w:val="18"/>
              <w:szCs w:val="18"/>
              <w:lang w:val="en"/>
            </w:rPr>
          </w:rPrChange>
        </w:rPr>
        <w:t xml:space="preserve">. </w:t>
      </w:r>
      <w:r w:rsidR="009A05D2" w:rsidRPr="00DF716E">
        <w:rPr>
          <w:rFonts w:asciiTheme="majorHAnsi" w:hAnsiTheme="majorHAnsi"/>
          <w:rPrChange w:id="482" w:author="Author">
            <w:rPr/>
          </w:rPrChange>
        </w:rPr>
        <w:t xml:space="preserve">You will have another chance to enter more specific names revealed by your investigation on the second page “Project Activities”  </w:t>
      </w:r>
    </w:p>
    <w:p w:rsidR="00CD47B2" w:rsidRPr="00DF716E" w:rsidRDefault="00CD47B2">
      <w:pPr>
        <w:rPr>
          <w:rFonts w:asciiTheme="majorHAnsi" w:hAnsiTheme="majorHAnsi"/>
          <w:rPrChange w:id="483" w:author="Author">
            <w:rPr/>
          </w:rPrChange>
        </w:rPr>
      </w:pPr>
      <w:r w:rsidRPr="00DF716E">
        <w:rPr>
          <w:rFonts w:asciiTheme="majorHAnsi" w:hAnsiTheme="majorHAnsi"/>
          <w:i/>
          <w:u w:val="single"/>
          <w:rPrChange w:id="484" w:author="Author">
            <w:rPr>
              <w:i/>
              <w:u w:val="single"/>
            </w:rPr>
          </w:rPrChange>
        </w:rPr>
        <w:t>Level of Confirmation of the Disease or Condition:</w:t>
      </w:r>
      <w:r w:rsidR="00AF4AFB" w:rsidRPr="00DF716E">
        <w:rPr>
          <w:rFonts w:asciiTheme="majorHAnsi" w:hAnsiTheme="majorHAnsi"/>
          <w:rPrChange w:id="485" w:author="Author">
            <w:rPr/>
          </w:rPrChange>
        </w:rPr>
        <w:t xml:space="preserve">  Y</w:t>
      </w:r>
      <w:r w:rsidRPr="00DF716E">
        <w:rPr>
          <w:rFonts w:asciiTheme="majorHAnsi" w:hAnsiTheme="majorHAnsi"/>
          <w:rPrChange w:id="486" w:author="Author">
            <w:rPr/>
          </w:rPrChange>
        </w:rPr>
        <w:t xml:space="preserve">ou have three choices. </w:t>
      </w:r>
      <w:r w:rsidRPr="00DF716E">
        <w:rPr>
          <w:rFonts w:asciiTheme="majorHAnsi" w:hAnsiTheme="majorHAnsi"/>
          <w:b/>
          <w:rPrChange w:id="487" w:author="Author">
            <w:rPr>
              <w:b/>
            </w:rPr>
          </w:rPrChange>
        </w:rPr>
        <w:t>All cases are confirmed</w:t>
      </w:r>
      <w:r w:rsidRPr="00DF716E">
        <w:rPr>
          <w:rFonts w:asciiTheme="majorHAnsi" w:hAnsiTheme="majorHAnsi"/>
          <w:rPrChange w:id="488" w:author="Author">
            <w:rPr/>
          </w:rPrChange>
        </w:rPr>
        <w:t xml:space="preserve">.  This may arise if you are using confirmed cases from the laboratory </w:t>
      </w:r>
      <w:r w:rsidR="005355D1" w:rsidRPr="00DF716E">
        <w:rPr>
          <w:rFonts w:asciiTheme="majorHAnsi" w:hAnsiTheme="majorHAnsi"/>
          <w:rPrChange w:id="489" w:author="Author">
            <w:rPr/>
          </w:rPrChange>
        </w:rPr>
        <w:t>or registry or for conditions such as injuries which are obvious by initial clinical observation and history.</w:t>
      </w:r>
      <w:r w:rsidRPr="00DF716E">
        <w:rPr>
          <w:rFonts w:asciiTheme="majorHAnsi" w:hAnsiTheme="majorHAnsi"/>
          <w:rPrChange w:id="490" w:author="Author">
            <w:rPr/>
          </w:rPrChange>
        </w:rPr>
        <w:t xml:space="preserve"> </w:t>
      </w:r>
      <w:r w:rsidR="00626695" w:rsidRPr="00DF716E">
        <w:rPr>
          <w:rFonts w:asciiTheme="majorHAnsi" w:hAnsiTheme="majorHAnsi"/>
          <w:b/>
          <w:rPrChange w:id="491" w:author="Author">
            <w:rPr>
              <w:b/>
            </w:rPr>
          </w:rPrChange>
        </w:rPr>
        <w:t>A sample</w:t>
      </w:r>
      <w:r w:rsidRPr="00DF716E">
        <w:rPr>
          <w:rFonts w:asciiTheme="majorHAnsi" w:hAnsiTheme="majorHAnsi"/>
          <w:b/>
          <w:rPrChange w:id="492" w:author="Author">
            <w:rPr>
              <w:b/>
            </w:rPr>
          </w:rPrChange>
        </w:rPr>
        <w:t xml:space="preserve"> of cases are confirmed</w:t>
      </w:r>
      <w:r w:rsidRPr="00DF716E">
        <w:rPr>
          <w:rFonts w:asciiTheme="majorHAnsi" w:hAnsiTheme="majorHAnsi"/>
          <w:rPrChange w:id="493" w:author="Author">
            <w:rPr/>
          </w:rPrChange>
        </w:rPr>
        <w:t xml:space="preserve">. This may happen for example on an outbreak when resources are not available to confirm more than a sample of cases. </w:t>
      </w:r>
      <w:r w:rsidRPr="00DF716E">
        <w:rPr>
          <w:rFonts w:asciiTheme="majorHAnsi" w:hAnsiTheme="majorHAnsi"/>
          <w:b/>
          <w:rPrChange w:id="494" w:author="Author">
            <w:rPr>
              <w:b/>
            </w:rPr>
          </w:rPrChange>
        </w:rPr>
        <w:t>No cases are confirmed.</w:t>
      </w:r>
      <w:r w:rsidRPr="00DF716E">
        <w:rPr>
          <w:rFonts w:asciiTheme="majorHAnsi" w:hAnsiTheme="majorHAnsi"/>
          <w:rPrChange w:id="495" w:author="Author">
            <w:rPr/>
          </w:rPrChange>
        </w:rPr>
        <w:t xml:space="preserve">  This could happen on an outbreak of acute respiratory disease where no laboratory support is available.  As with the ICD 10 code, you will </w:t>
      </w:r>
      <w:r w:rsidR="005355D1" w:rsidRPr="00DF716E">
        <w:rPr>
          <w:rFonts w:asciiTheme="majorHAnsi" w:hAnsiTheme="majorHAnsi"/>
          <w:rPrChange w:id="496" w:author="Author">
            <w:rPr/>
          </w:rPrChange>
        </w:rPr>
        <w:t xml:space="preserve">later </w:t>
      </w:r>
      <w:r w:rsidRPr="00DF716E">
        <w:rPr>
          <w:rFonts w:asciiTheme="majorHAnsi" w:hAnsiTheme="majorHAnsi"/>
          <w:rPrChange w:id="497" w:author="Author">
            <w:rPr/>
          </w:rPrChange>
        </w:rPr>
        <w:t xml:space="preserve">have a chance to show </w:t>
      </w:r>
      <w:r w:rsidR="005355D1" w:rsidRPr="00DF716E">
        <w:rPr>
          <w:rFonts w:asciiTheme="majorHAnsi" w:hAnsiTheme="majorHAnsi"/>
          <w:rPrChange w:id="498" w:author="Author">
            <w:rPr/>
          </w:rPrChange>
        </w:rPr>
        <w:t xml:space="preserve">a new </w:t>
      </w:r>
      <w:r w:rsidRPr="00DF716E">
        <w:rPr>
          <w:rFonts w:asciiTheme="majorHAnsi" w:hAnsiTheme="majorHAnsi"/>
          <w:rPrChange w:id="499" w:author="Author">
            <w:rPr/>
          </w:rPrChange>
        </w:rPr>
        <w:t xml:space="preserve">level of confirmation </w:t>
      </w:r>
      <w:r w:rsidR="005355D1" w:rsidRPr="00DF716E">
        <w:rPr>
          <w:rFonts w:asciiTheme="majorHAnsi" w:hAnsiTheme="majorHAnsi"/>
          <w:rPrChange w:id="500" w:author="Author">
            <w:rPr/>
          </w:rPrChange>
        </w:rPr>
        <w:t xml:space="preserve">that results from your investigation </w:t>
      </w:r>
      <w:r w:rsidRPr="00DF716E">
        <w:rPr>
          <w:rFonts w:asciiTheme="majorHAnsi" w:hAnsiTheme="majorHAnsi"/>
          <w:rPrChange w:id="501" w:author="Author">
            <w:rPr/>
          </w:rPrChange>
        </w:rPr>
        <w:t xml:space="preserve">on the second page </w:t>
      </w:r>
      <w:r w:rsidR="007628A4" w:rsidRPr="00DF716E">
        <w:rPr>
          <w:rFonts w:asciiTheme="majorHAnsi" w:hAnsiTheme="majorHAnsi"/>
          <w:rPrChange w:id="502" w:author="Author">
            <w:rPr/>
          </w:rPrChange>
        </w:rPr>
        <w:t>“Project Activities”</w:t>
      </w:r>
      <w:r w:rsidR="005355D1" w:rsidRPr="00DF716E">
        <w:rPr>
          <w:rFonts w:asciiTheme="majorHAnsi" w:hAnsiTheme="majorHAnsi"/>
          <w:rPrChange w:id="503" w:author="Author">
            <w:rPr/>
          </w:rPrChange>
        </w:rPr>
        <w:t xml:space="preserve">  </w:t>
      </w:r>
    </w:p>
    <w:p w:rsidR="00CD47B2" w:rsidRPr="00DF716E" w:rsidRDefault="00CD47B2">
      <w:pPr>
        <w:rPr>
          <w:rFonts w:asciiTheme="majorHAnsi" w:hAnsiTheme="majorHAnsi"/>
          <w:rPrChange w:id="504" w:author="Author">
            <w:rPr/>
          </w:rPrChange>
        </w:rPr>
      </w:pPr>
      <w:r w:rsidRPr="00DF716E">
        <w:rPr>
          <w:rFonts w:asciiTheme="majorHAnsi" w:hAnsiTheme="majorHAnsi"/>
          <w:b/>
          <w:rPrChange w:id="505" w:author="Author">
            <w:rPr>
              <w:b/>
            </w:rPr>
          </w:rPrChange>
        </w:rPr>
        <w:t>Approximate Size of the Population Affected:</w:t>
      </w:r>
      <w:r w:rsidRPr="00DF716E">
        <w:rPr>
          <w:rFonts w:asciiTheme="majorHAnsi" w:hAnsiTheme="majorHAnsi"/>
          <w:rPrChange w:id="506" w:author="Author">
            <w:rPr/>
          </w:rPrChange>
        </w:rPr>
        <w:t xml:space="preserve"> </w:t>
      </w:r>
      <w:r w:rsidR="007628A4" w:rsidRPr="00DF716E">
        <w:rPr>
          <w:rFonts w:asciiTheme="majorHAnsi" w:hAnsiTheme="majorHAnsi"/>
          <w:rPrChange w:id="507" w:author="Author">
            <w:rPr/>
          </w:rPrChange>
        </w:rPr>
        <w:t>U</w:t>
      </w:r>
      <w:r w:rsidRPr="00DF716E">
        <w:rPr>
          <w:rFonts w:asciiTheme="majorHAnsi" w:hAnsiTheme="majorHAnsi"/>
          <w:rPrChange w:id="508" w:author="Author">
            <w:rPr/>
          </w:rPrChange>
        </w:rPr>
        <w:t>se the size of the population which best encompasses the</w:t>
      </w:r>
      <w:r w:rsidR="009C1751" w:rsidRPr="00DF716E">
        <w:rPr>
          <w:rFonts w:asciiTheme="majorHAnsi" w:hAnsiTheme="majorHAnsi"/>
          <w:rPrChange w:id="509" w:author="Author">
            <w:rPr/>
          </w:rPrChange>
        </w:rPr>
        <w:t xml:space="preserve"> geographic boundaries of the investigation. If it is an elementary school, us</w:t>
      </w:r>
      <w:r w:rsidR="007628A4" w:rsidRPr="00DF716E">
        <w:rPr>
          <w:rFonts w:asciiTheme="majorHAnsi" w:hAnsiTheme="majorHAnsi"/>
          <w:rPrChange w:id="510" w:author="Author">
            <w:rPr/>
          </w:rPrChange>
        </w:rPr>
        <w:t>e</w:t>
      </w:r>
      <w:r w:rsidR="009C1751" w:rsidRPr="00DF716E">
        <w:rPr>
          <w:rFonts w:asciiTheme="majorHAnsi" w:hAnsiTheme="majorHAnsi"/>
          <w:rPrChange w:id="511" w:author="Author">
            <w:rPr/>
          </w:rPrChange>
        </w:rPr>
        <w:t xml:space="preserve"> </w:t>
      </w:r>
      <w:r w:rsidR="007628A4" w:rsidRPr="00DF716E">
        <w:rPr>
          <w:rFonts w:asciiTheme="majorHAnsi" w:hAnsiTheme="majorHAnsi"/>
          <w:rPrChange w:id="512" w:author="Author">
            <w:rPr/>
          </w:rPrChange>
        </w:rPr>
        <w:t xml:space="preserve">the </w:t>
      </w:r>
      <w:r w:rsidR="009C1751" w:rsidRPr="00DF716E">
        <w:rPr>
          <w:rFonts w:asciiTheme="majorHAnsi" w:hAnsiTheme="majorHAnsi"/>
          <w:rPrChange w:id="513" w:author="Author">
            <w:rPr/>
          </w:rPrChange>
        </w:rPr>
        <w:t>elementary school enrollment. If it is a village</w:t>
      </w:r>
      <w:r w:rsidR="007628A4" w:rsidRPr="00DF716E">
        <w:rPr>
          <w:rFonts w:asciiTheme="majorHAnsi" w:hAnsiTheme="majorHAnsi"/>
          <w:rPrChange w:id="514" w:author="Author">
            <w:rPr/>
          </w:rPrChange>
        </w:rPr>
        <w:t>,</w:t>
      </w:r>
      <w:r w:rsidR="009C1751" w:rsidRPr="00DF716E">
        <w:rPr>
          <w:rFonts w:asciiTheme="majorHAnsi" w:hAnsiTheme="majorHAnsi"/>
          <w:rPrChange w:id="515" w:author="Author">
            <w:rPr/>
          </w:rPrChange>
        </w:rPr>
        <w:t xml:space="preserve"> use the village population. If cases are widely scattered throughout the city use the entire city population. Similarly, if cases are scattered throughout a province or country use the country or province population.</w:t>
      </w:r>
    </w:p>
    <w:p w:rsidR="009C1751" w:rsidRPr="00DF716E" w:rsidRDefault="009C1751">
      <w:pPr>
        <w:rPr>
          <w:rFonts w:asciiTheme="majorHAnsi" w:hAnsiTheme="majorHAnsi"/>
          <w:rPrChange w:id="516" w:author="Author">
            <w:rPr/>
          </w:rPrChange>
        </w:rPr>
      </w:pPr>
      <w:r w:rsidRPr="00DF716E">
        <w:rPr>
          <w:rFonts w:asciiTheme="majorHAnsi" w:hAnsiTheme="majorHAnsi"/>
          <w:b/>
          <w:rPrChange w:id="517" w:author="Author">
            <w:rPr>
              <w:b/>
            </w:rPr>
          </w:rPrChange>
        </w:rPr>
        <w:t>Location</w:t>
      </w:r>
      <w:r w:rsidRPr="00DF716E">
        <w:rPr>
          <w:rFonts w:asciiTheme="majorHAnsi" w:hAnsiTheme="majorHAnsi"/>
          <w:rPrChange w:id="518" w:author="Author">
            <w:rPr/>
          </w:rPrChange>
        </w:rPr>
        <w:t xml:space="preserve">:  </w:t>
      </w:r>
      <w:r w:rsidR="007628A4" w:rsidRPr="00DF716E">
        <w:rPr>
          <w:rFonts w:asciiTheme="majorHAnsi" w:hAnsiTheme="majorHAnsi"/>
          <w:rPrChange w:id="519" w:author="Author">
            <w:rPr/>
          </w:rPrChange>
        </w:rPr>
        <w:t>T</w:t>
      </w:r>
      <w:r w:rsidRPr="00DF716E">
        <w:rPr>
          <w:rFonts w:asciiTheme="majorHAnsi" w:hAnsiTheme="majorHAnsi"/>
          <w:rPrChange w:id="520" w:author="Author">
            <w:rPr/>
          </w:rPrChange>
        </w:rPr>
        <w:t>ype in the name of the population unit with the state or province and country covered by the project. Then click on “</w:t>
      </w:r>
      <w:r w:rsidRPr="00DF716E">
        <w:rPr>
          <w:rFonts w:asciiTheme="majorHAnsi" w:hAnsiTheme="majorHAnsi"/>
          <w:b/>
          <w:rPrChange w:id="521" w:author="Author">
            <w:rPr>
              <w:b/>
            </w:rPr>
          </w:rPrChange>
        </w:rPr>
        <w:t>Get Coordinates</w:t>
      </w:r>
      <w:r w:rsidRPr="00DF716E">
        <w:rPr>
          <w:rFonts w:asciiTheme="majorHAnsi" w:hAnsiTheme="majorHAnsi"/>
          <w:rPrChange w:id="522" w:author="Author">
            <w:rPr/>
          </w:rPrChange>
        </w:rPr>
        <w:t>”.  You need to be connected to the Internet.  The program will then access the Epi</w:t>
      </w:r>
      <w:ins w:id="523" w:author="Author">
        <w:r w:rsidR="004B5D14">
          <w:rPr>
            <w:rFonts w:asciiTheme="majorHAnsi" w:hAnsiTheme="majorHAnsi"/>
          </w:rPr>
          <w:t xml:space="preserve"> </w:t>
        </w:r>
      </w:ins>
      <w:r w:rsidRPr="00DF716E">
        <w:rPr>
          <w:rFonts w:asciiTheme="majorHAnsi" w:hAnsiTheme="majorHAnsi"/>
          <w:rPrChange w:id="524" w:author="Author">
            <w:rPr/>
          </w:rPrChange>
        </w:rPr>
        <w:t xml:space="preserve">Info mapping module and </w:t>
      </w:r>
      <w:r w:rsidR="007628A4" w:rsidRPr="00DF716E">
        <w:rPr>
          <w:rFonts w:asciiTheme="majorHAnsi" w:hAnsiTheme="majorHAnsi"/>
          <w:rPrChange w:id="525" w:author="Author">
            <w:rPr/>
          </w:rPrChange>
        </w:rPr>
        <w:t>auto</w:t>
      </w:r>
      <w:r w:rsidRPr="00DF716E">
        <w:rPr>
          <w:rFonts w:asciiTheme="majorHAnsi" w:hAnsiTheme="majorHAnsi"/>
          <w:rPrChange w:id="526" w:author="Author">
            <w:rPr/>
          </w:rPrChange>
        </w:rPr>
        <w:t xml:space="preserve">fill longitude and latitude.  If </w:t>
      </w:r>
      <w:r w:rsidR="007628A4" w:rsidRPr="00DF716E">
        <w:rPr>
          <w:rFonts w:asciiTheme="majorHAnsi" w:hAnsiTheme="majorHAnsi"/>
          <w:rPrChange w:id="527" w:author="Author">
            <w:rPr/>
          </w:rPrChange>
        </w:rPr>
        <w:t xml:space="preserve">dealing with </w:t>
      </w:r>
      <w:r w:rsidRPr="00DF716E">
        <w:rPr>
          <w:rFonts w:asciiTheme="majorHAnsi" w:hAnsiTheme="majorHAnsi"/>
          <w:rPrChange w:id="528" w:author="Author">
            <w:rPr/>
          </w:rPrChange>
        </w:rPr>
        <w:t xml:space="preserve">a larger areas such as a </w:t>
      </w:r>
      <w:ins w:id="529" w:author="Author">
        <w:r w:rsidR="004B5D14">
          <w:rPr>
            <w:rFonts w:asciiTheme="majorHAnsi" w:hAnsiTheme="majorHAnsi"/>
          </w:rPr>
          <w:t>c</w:t>
        </w:r>
      </w:ins>
      <w:del w:id="530" w:author="Author">
        <w:r w:rsidRPr="00DF716E" w:rsidDel="004B5D14">
          <w:rPr>
            <w:rFonts w:asciiTheme="majorHAnsi" w:hAnsiTheme="majorHAnsi"/>
            <w:rPrChange w:id="531" w:author="Author">
              <w:rPr/>
            </w:rPrChange>
          </w:rPr>
          <w:delText>C</w:delText>
        </w:r>
      </w:del>
      <w:r w:rsidRPr="00DF716E">
        <w:rPr>
          <w:rFonts w:asciiTheme="majorHAnsi" w:hAnsiTheme="majorHAnsi"/>
          <w:rPrChange w:id="532" w:author="Author">
            <w:rPr/>
          </w:rPrChange>
        </w:rPr>
        <w:t>ounty, city, province, or country the coordinates will represent the center point of that administrative unit.  If you type in a name that is not recognized you will get an error message</w:t>
      </w:r>
      <w:r w:rsidR="006515C2" w:rsidRPr="00DF716E">
        <w:rPr>
          <w:rFonts w:asciiTheme="majorHAnsi" w:hAnsiTheme="majorHAnsi"/>
          <w:rPrChange w:id="533" w:author="Author">
            <w:rPr/>
          </w:rPrChange>
        </w:rPr>
        <w:t xml:space="preserve">.  Then you can </w:t>
      </w:r>
      <w:r w:rsidRPr="00DF716E">
        <w:rPr>
          <w:rFonts w:asciiTheme="majorHAnsi" w:hAnsiTheme="majorHAnsi"/>
          <w:rPrChange w:id="534" w:author="Author">
            <w:rPr/>
          </w:rPrChange>
        </w:rPr>
        <w:t>try</w:t>
      </w:r>
      <w:r w:rsidR="000037D5" w:rsidRPr="00DF716E">
        <w:rPr>
          <w:rFonts w:asciiTheme="majorHAnsi" w:hAnsiTheme="majorHAnsi"/>
          <w:rPrChange w:id="535" w:author="Author">
            <w:rPr/>
          </w:rPrChange>
        </w:rPr>
        <w:t xml:space="preserve"> a</w:t>
      </w:r>
      <w:r w:rsidRPr="00DF716E">
        <w:rPr>
          <w:rFonts w:asciiTheme="majorHAnsi" w:hAnsiTheme="majorHAnsi"/>
          <w:rPrChange w:id="536" w:author="Author">
            <w:rPr/>
          </w:rPrChange>
        </w:rPr>
        <w:t>nother spelling</w:t>
      </w:r>
      <w:r w:rsidR="006515C2" w:rsidRPr="00DF716E">
        <w:rPr>
          <w:rFonts w:asciiTheme="majorHAnsi" w:hAnsiTheme="majorHAnsi"/>
          <w:rPrChange w:id="537" w:author="Author">
            <w:rPr/>
          </w:rPrChange>
        </w:rPr>
        <w:t>,</w:t>
      </w:r>
      <w:r w:rsidR="000037D5" w:rsidRPr="00DF716E">
        <w:rPr>
          <w:rFonts w:asciiTheme="majorHAnsi" w:hAnsiTheme="majorHAnsi"/>
          <w:rPrChange w:id="538" w:author="Author">
            <w:rPr/>
          </w:rPrChange>
        </w:rPr>
        <w:t xml:space="preserve"> </w:t>
      </w:r>
      <w:r w:rsidRPr="00DF716E">
        <w:rPr>
          <w:rFonts w:asciiTheme="majorHAnsi" w:hAnsiTheme="majorHAnsi"/>
          <w:rPrChange w:id="539" w:author="Author">
            <w:rPr/>
          </w:rPrChange>
        </w:rPr>
        <w:t>an alternate name</w:t>
      </w:r>
      <w:r w:rsidR="006515C2" w:rsidRPr="00DF716E">
        <w:rPr>
          <w:rFonts w:asciiTheme="majorHAnsi" w:hAnsiTheme="majorHAnsi"/>
          <w:rPrChange w:id="540" w:author="Author">
            <w:rPr/>
          </w:rPrChange>
        </w:rPr>
        <w:t>,</w:t>
      </w:r>
      <w:r w:rsidR="000037D5" w:rsidRPr="00DF716E">
        <w:rPr>
          <w:rFonts w:asciiTheme="majorHAnsi" w:hAnsiTheme="majorHAnsi"/>
          <w:rPrChange w:id="541" w:author="Author">
            <w:rPr/>
          </w:rPrChange>
        </w:rPr>
        <w:t xml:space="preserve"> searching another free online mapping program, or find the next largest administrative </w:t>
      </w:r>
      <w:r w:rsidRPr="00DF716E">
        <w:rPr>
          <w:rFonts w:asciiTheme="majorHAnsi" w:hAnsiTheme="majorHAnsi"/>
          <w:rPrChange w:id="542" w:author="Author">
            <w:rPr/>
          </w:rPrChange>
        </w:rPr>
        <w:t>area</w:t>
      </w:r>
      <w:r w:rsidR="000037D5" w:rsidRPr="00DF716E">
        <w:rPr>
          <w:rFonts w:asciiTheme="majorHAnsi" w:hAnsiTheme="majorHAnsi"/>
          <w:rPrChange w:id="543" w:author="Author">
            <w:rPr/>
          </w:rPrChange>
        </w:rPr>
        <w:t xml:space="preserve"> that contains your location.  </w:t>
      </w:r>
      <w:r w:rsidR="007628A4" w:rsidRPr="00DF716E">
        <w:rPr>
          <w:rFonts w:asciiTheme="majorHAnsi" w:hAnsiTheme="majorHAnsi"/>
          <w:rPrChange w:id="544" w:author="Author">
            <w:rPr/>
          </w:rPrChange>
        </w:rPr>
        <w:t xml:space="preserve">  </w:t>
      </w:r>
      <w:r w:rsidR="006515C2" w:rsidRPr="00DF716E">
        <w:rPr>
          <w:rFonts w:asciiTheme="majorHAnsi" w:hAnsiTheme="majorHAnsi"/>
          <w:rPrChange w:id="545" w:author="Author">
            <w:rPr/>
          </w:rPrChange>
        </w:rPr>
        <w:t>If you travel to the location for the investigation you can get the coordinates directly with a smart phone or another GPS device.</w:t>
      </w:r>
    </w:p>
    <w:p w:rsidR="00626695" w:rsidRPr="00DF716E" w:rsidRDefault="009C1751">
      <w:pPr>
        <w:rPr>
          <w:rFonts w:asciiTheme="majorHAnsi" w:hAnsiTheme="majorHAnsi"/>
          <w:rPrChange w:id="546" w:author="Author">
            <w:rPr/>
          </w:rPrChange>
        </w:rPr>
      </w:pPr>
      <w:r w:rsidRPr="00DF716E">
        <w:rPr>
          <w:rFonts w:asciiTheme="majorHAnsi" w:hAnsiTheme="majorHAnsi"/>
          <w:i/>
          <w:u w:val="single"/>
          <w:rPrChange w:id="547" w:author="Author">
            <w:rPr>
              <w:i/>
              <w:u w:val="single"/>
            </w:rPr>
          </w:rPrChange>
        </w:rPr>
        <w:t>Give an initial Description of the Problem:</w:t>
      </w:r>
      <w:r w:rsidRPr="00DF716E">
        <w:rPr>
          <w:rFonts w:asciiTheme="majorHAnsi" w:hAnsiTheme="majorHAnsi"/>
          <w:rPrChange w:id="548" w:author="Author">
            <w:rPr/>
          </w:rPrChange>
        </w:rPr>
        <w:t xml:space="preserve">  </w:t>
      </w:r>
      <w:r w:rsidR="000037D5" w:rsidRPr="00DF716E">
        <w:rPr>
          <w:rFonts w:asciiTheme="majorHAnsi" w:hAnsiTheme="majorHAnsi"/>
          <w:rPrChange w:id="549" w:author="Author">
            <w:rPr/>
          </w:rPrChange>
        </w:rPr>
        <w:t xml:space="preserve">This is a freeform text variable to provide key details not already covered.  </w:t>
      </w:r>
      <w:r w:rsidR="00626695" w:rsidRPr="00DF716E">
        <w:rPr>
          <w:rFonts w:asciiTheme="majorHAnsi" w:hAnsiTheme="majorHAnsi"/>
          <w:rPrChange w:id="550" w:author="Author">
            <w:rPr/>
          </w:rPrChange>
        </w:rPr>
        <w:t>Give some reason why this problem is important plus the purpose and objectives of the project. You may also provide other key issues and explanation.  Y</w:t>
      </w:r>
      <w:r w:rsidR="003D21D5" w:rsidRPr="00DF716E">
        <w:rPr>
          <w:rFonts w:asciiTheme="majorHAnsi" w:hAnsiTheme="majorHAnsi"/>
          <w:rPrChange w:id="551" w:author="Author">
            <w:rPr/>
          </w:rPrChange>
        </w:rPr>
        <w:t xml:space="preserve">ou do not need to repeat the </w:t>
      </w:r>
      <w:r w:rsidR="00626695" w:rsidRPr="00DF716E">
        <w:rPr>
          <w:rFonts w:asciiTheme="majorHAnsi" w:hAnsiTheme="majorHAnsi"/>
          <w:rPrChange w:id="552" w:author="Author">
            <w:rPr/>
          </w:rPrChange>
        </w:rPr>
        <w:t xml:space="preserve">information about the disease, </w:t>
      </w:r>
      <w:r w:rsidR="003D21D5" w:rsidRPr="00DF716E">
        <w:rPr>
          <w:rFonts w:asciiTheme="majorHAnsi" w:hAnsiTheme="majorHAnsi"/>
          <w:rPrChange w:id="553" w:author="Author">
            <w:rPr/>
          </w:rPrChange>
        </w:rPr>
        <w:t xml:space="preserve">time, place, person, </w:t>
      </w:r>
      <w:r w:rsidR="00626695" w:rsidRPr="00DF716E">
        <w:rPr>
          <w:rFonts w:asciiTheme="majorHAnsi" w:hAnsiTheme="majorHAnsi"/>
          <w:rPrChange w:id="554" w:author="Author">
            <w:rPr/>
          </w:rPrChange>
        </w:rPr>
        <w:t>t</w:t>
      </w:r>
      <w:r w:rsidR="003D21D5" w:rsidRPr="00DF716E">
        <w:rPr>
          <w:rFonts w:asciiTheme="majorHAnsi" w:hAnsiTheme="majorHAnsi"/>
          <w:rPrChange w:id="555" w:author="Author">
            <w:rPr/>
          </w:rPrChange>
        </w:rPr>
        <w:t>hat you of already provided above.</w:t>
      </w:r>
      <w:r w:rsidR="003D21D5" w:rsidRPr="00DF716E">
        <w:rPr>
          <w:rFonts w:asciiTheme="majorHAnsi" w:hAnsiTheme="majorHAnsi"/>
          <w:b/>
          <w:rPrChange w:id="556" w:author="Author">
            <w:rPr>
              <w:b/>
            </w:rPr>
          </w:rPrChange>
        </w:rPr>
        <w:t xml:space="preserve"> </w:t>
      </w:r>
    </w:p>
    <w:p w:rsidR="000037D5" w:rsidRDefault="000037D5">
      <w:pPr>
        <w:rPr>
          <w:ins w:id="557" w:author="Author"/>
          <w:rFonts w:asciiTheme="majorHAnsi" w:hAnsiTheme="majorHAnsi"/>
          <w:b/>
        </w:rPr>
      </w:pPr>
    </w:p>
    <w:p w:rsidR="004B5D14" w:rsidRDefault="004B5D14">
      <w:pPr>
        <w:rPr>
          <w:ins w:id="558" w:author="Author"/>
          <w:rFonts w:asciiTheme="majorHAnsi" w:hAnsiTheme="majorHAnsi"/>
          <w:b/>
        </w:rPr>
      </w:pPr>
    </w:p>
    <w:p w:rsidR="004B5D14" w:rsidRDefault="004B5D14">
      <w:pPr>
        <w:rPr>
          <w:ins w:id="559" w:author="Author"/>
          <w:rFonts w:asciiTheme="majorHAnsi" w:hAnsiTheme="majorHAnsi"/>
          <w:b/>
        </w:rPr>
      </w:pPr>
    </w:p>
    <w:p w:rsidR="004B5D14" w:rsidRDefault="004B5D14">
      <w:pPr>
        <w:rPr>
          <w:ins w:id="560" w:author="Author"/>
          <w:rFonts w:asciiTheme="majorHAnsi" w:hAnsiTheme="majorHAnsi"/>
          <w:b/>
        </w:rPr>
      </w:pPr>
    </w:p>
    <w:p w:rsidR="004B5D14" w:rsidRDefault="004B5D14">
      <w:pPr>
        <w:rPr>
          <w:ins w:id="561" w:author="Author"/>
          <w:rFonts w:asciiTheme="majorHAnsi" w:hAnsiTheme="majorHAnsi"/>
          <w:b/>
        </w:rPr>
      </w:pPr>
    </w:p>
    <w:p w:rsidR="004B5D14" w:rsidRDefault="004B5D14">
      <w:pPr>
        <w:rPr>
          <w:ins w:id="562" w:author="Author"/>
          <w:rFonts w:asciiTheme="majorHAnsi" w:hAnsiTheme="majorHAnsi"/>
          <w:b/>
        </w:rPr>
      </w:pPr>
    </w:p>
    <w:p w:rsidR="004B5D14" w:rsidRDefault="004B5D14">
      <w:pPr>
        <w:rPr>
          <w:ins w:id="563" w:author="Author"/>
          <w:rFonts w:asciiTheme="majorHAnsi" w:hAnsiTheme="majorHAnsi"/>
          <w:b/>
        </w:rPr>
      </w:pPr>
    </w:p>
    <w:p w:rsidR="004B5D14" w:rsidRPr="00DF716E" w:rsidRDefault="004B5D14">
      <w:pPr>
        <w:rPr>
          <w:rFonts w:asciiTheme="majorHAnsi" w:hAnsiTheme="majorHAnsi"/>
          <w:b/>
          <w:rPrChange w:id="564" w:author="Author">
            <w:rPr>
              <w:b/>
            </w:rPr>
          </w:rPrChange>
        </w:rPr>
      </w:pPr>
    </w:p>
    <w:p w:rsidR="000037D5" w:rsidRDefault="004B5D14" w:rsidP="009E3C90">
      <w:pPr>
        <w:rPr>
          <w:ins w:id="565" w:author="Author"/>
          <w:rFonts w:asciiTheme="majorHAnsi" w:hAnsiTheme="majorHAnsi"/>
          <w:b/>
        </w:rPr>
        <w:pPrChange w:id="566" w:author="Author">
          <w:pPr>
            <w:jc w:val="center"/>
          </w:pPr>
        </w:pPrChange>
      </w:pPr>
      <w:ins w:id="567" w:author="Author">
        <w:r>
          <w:rPr>
            <w:rFonts w:asciiTheme="majorHAnsi" w:hAnsiTheme="majorHAnsi"/>
            <w:b/>
          </w:rPr>
          <w:lastRenderedPageBreak/>
          <w:t xml:space="preserve">Form: </w:t>
        </w:r>
      </w:ins>
      <w:r w:rsidR="00373D5F" w:rsidRPr="00DF716E">
        <w:rPr>
          <w:rFonts w:asciiTheme="majorHAnsi" w:hAnsiTheme="majorHAnsi"/>
          <w:b/>
          <w:rPrChange w:id="568" w:author="Author">
            <w:rPr>
              <w:b/>
            </w:rPr>
          </w:rPrChange>
        </w:rPr>
        <w:t>Project Activities</w:t>
      </w:r>
      <w:del w:id="569" w:author="Author">
        <w:r w:rsidR="00373D5F" w:rsidRPr="00DF716E" w:rsidDel="004B5D14">
          <w:rPr>
            <w:rFonts w:asciiTheme="majorHAnsi" w:hAnsiTheme="majorHAnsi"/>
            <w:b/>
            <w:rPrChange w:id="570" w:author="Author">
              <w:rPr>
                <w:b/>
              </w:rPr>
            </w:rPrChange>
          </w:rPr>
          <w:delText>:</w:delText>
        </w:r>
      </w:del>
    </w:p>
    <w:p w:rsidR="004B5D14" w:rsidRPr="00DF716E" w:rsidRDefault="004B5D14" w:rsidP="000037D5">
      <w:pPr>
        <w:jc w:val="center"/>
        <w:rPr>
          <w:rFonts w:asciiTheme="majorHAnsi" w:hAnsiTheme="majorHAnsi"/>
          <w:b/>
          <w:rPrChange w:id="571" w:author="Author">
            <w:rPr>
              <w:b/>
            </w:rPr>
          </w:rPrChange>
        </w:rPr>
      </w:pPr>
      <w:ins w:id="572" w:author="Author">
        <w:r>
          <w:rPr>
            <w:rFonts w:asciiTheme="majorHAnsi" w:hAnsiTheme="majorHAnsi"/>
            <w:b/>
            <w:noProof/>
          </w:rPr>
          <w:drawing>
            <wp:inline distT="0" distB="0" distL="0" distR="0">
              <wp:extent cx="639127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3905250"/>
                      </a:xfrm>
                      <a:prstGeom prst="rect">
                        <a:avLst/>
                      </a:prstGeom>
                      <a:noFill/>
                      <a:ln>
                        <a:noFill/>
                      </a:ln>
                    </pic:spPr>
                  </pic:pic>
                </a:graphicData>
              </a:graphic>
            </wp:inline>
          </w:drawing>
        </w:r>
      </w:ins>
    </w:p>
    <w:p w:rsidR="00626695" w:rsidRPr="00DF716E" w:rsidRDefault="00373D5F">
      <w:pPr>
        <w:rPr>
          <w:rFonts w:asciiTheme="majorHAnsi" w:hAnsiTheme="majorHAnsi"/>
          <w:rPrChange w:id="573" w:author="Author">
            <w:rPr/>
          </w:rPrChange>
        </w:rPr>
      </w:pPr>
      <w:r w:rsidRPr="00DF716E">
        <w:rPr>
          <w:rFonts w:asciiTheme="majorHAnsi" w:hAnsiTheme="majorHAnsi"/>
          <w:rPrChange w:id="574" w:author="Author">
            <w:rPr/>
          </w:rPrChange>
        </w:rPr>
        <w:t>This second page of the Project</w:t>
      </w:r>
      <w:r w:rsidR="00E52AE8" w:rsidRPr="00DF716E">
        <w:rPr>
          <w:rFonts w:asciiTheme="majorHAnsi" w:hAnsiTheme="majorHAnsi"/>
          <w:rPrChange w:id="575" w:author="Author">
            <w:rPr/>
          </w:rPrChange>
        </w:rPr>
        <w:t xml:space="preserve"> Database</w:t>
      </w:r>
      <w:r w:rsidRPr="00DF716E">
        <w:rPr>
          <w:rFonts w:asciiTheme="majorHAnsi" w:hAnsiTheme="majorHAnsi"/>
          <w:rPrChange w:id="576" w:author="Author">
            <w:rPr/>
          </w:rPrChange>
        </w:rPr>
        <w:t xml:space="preserve"> record documents key dates and activities completed </w:t>
      </w:r>
      <w:r w:rsidR="000037D5" w:rsidRPr="00DF716E">
        <w:rPr>
          <w:rFonts w:asciiTheme="majorHAnsi" w:hAnsiTheme="majorHAnsi"/>
          <w:rPrChange w:id="577" w:author="Author">
            <w:rPr/>
          </w:rPrChange>
        </w:rPr>
        <w:t>during</w:t>
      </w:r>
      <w:r w:rsidRPr="00DF716E">
        <w:rPr>
          <w:rFonts w:asciiTheme="majorHAnsi" w:hAnsiTheme="majorHAnsi"/>
          <w:rPrChange w:id="578" w:author="Author">
            <w:rPr/>
          </w:rPrChange>
        </w:rPr>
        <w:t xml:space="preserve"> the</w:t>
      </w:r>
      <w:r w:rsidR="00E52AE8" w:rsidRPr="00DF716E">
        <w:rPr>
          <w:rFonts w:asciiTheme="majorHAnsi" w:hAnsiTheme="majorHAnsi"/>
          <w:rPrChange w:id="579" w:author="Author">
            <w:rPr/>
          </w:rPrChange>
        </w:rPr>
        <w:t xml:space="preserve"> life </w:t>
      </w:r>
      <w:r w:rsidR="006515C2" w:rsidRPr="00DF716E">
        <w:rPr>
          <w:rFonts w:asciiTheme="majorHAnsi" w:hAnsiTheme="majorHAnsi"/>
          <w:rPrChange w:id="580" w:author="Author">
            <w:rPr/>
          </w:rPrChange>
        </w:rPr>
        <w:t>of the project</w:t>
      </w:r>
      <w:r w:rsidRPr="00DF716E">
        <w:rPr>
          <w:rFonts w:asciiTheme="majorHAnsi" w:hAnsiTheme="majorHAnsi"/>
          <w:rPrChange w:id="581" w:author="Author">
            <w:rPr/>
          </w:rPrChange>
        </w:rPr>
        <w:t xml:space="preserve">.  </w:t>
      </w:r>
    </w:p>
    <w:p w:rsidR="00ED2677" w:rsidRPr="00DF716E" w:rsidRDefault="00044F0C">
      <w:pPr>
        <w:rPr>
          <w:rFonts w:asciiTheme="majorHAnsi" w:hAnsiTheme="majorHAnsi"/>
          <w:rPrChange w:id="582" w:author="Author">
            <w:rPr/>
          </w:rPrChange>
        </w:rPr>
      </w:pPr>
      <w:r w:rsidRPr="00DF716E">
        <w:rPr>
          <w:rFonts w:asciiTheme="majorHAnsi" w:hAnsiTheme="majorHAnsi"/>
          <w:i/>
          <w:u w:val="single"/>
          <w:rPrChange w:id="583" w:author="Author">
            <w:rPr>
              <w:i/>
              <w:u w:val="single"/>
            </w:rPr>
          </w:rPrChange>
        </w:rPr>
        <w:t>Field Work:</w:t>
      </w:r>
      <w:r w:rsidRPr="00DF716E">
        <w:rPr>
          <w:rFonts w:asciiTheme="majorHAnsi" w:hAnsiTheme="majorHAnsi"/>
          <w:b/>
          <w:rPrChange w:id="584" w:author="Author">
            <w:rPr>
              <w:b/>
            </w:rPr>
          </w:rPrChange>
        </w:rPr>
        <w:t xml:space="preserve">  </w:t>
      </w:r>
      <w:r w:rsidR="00ED2677" w:rsidRPr="00DF716E">
        <w:rPr>
          <w:rFonts w:asciiTheme="majorHAnsi" w:hAnsiTheme="majorHAnsi"/>
          <w:rPrChange w:id="585" w:author="Author">
            <w:rPr/>
          </w:rPrChange>
        </w:rPr>
        <w:t>See the instructions at the prompt.</w:t>
      </w:r>
      <w:r w:rsidR="00ED2677" w:rsidRPr="00DF716E">
        <w:rPr>
          <w:rFonts w:asciiTheme="majorHAnsi" w:hAnsiTheme="majorHAnsi"/>
          <w:b/>
          <w:rPrChange w:id="586" w:author="Author">
            <w:rPr>
              <w:b/>
            </w:rPr>
          </w:rPrChange>
        </w:rPr>
        <w:t xml:space="preserve">  </w:t>
      </w:r>
      <w:r w:rsidRPr="00DF716E">
        <w:rPr>
          <w:rFonts w:asciiTheme="majorHAnsi" w:hAnsiTheme="majorHAnsi"/>
          <w:rPrChange w:id="587" w:author="Author">
            <w:rPr/>
          </w:rPrChange>
        </w:rPr>
        <w:t xml:space="preserve">These dates apply to any project </w:t>
      </w:r>
      <w:r w:rsidR="00E52AE8" w:rsidRPr="00DF716E">
        <w:rPr>
          <w:rFonts w:asciiTheme="majorHAnsi" w:hAnsiTheme="majorHAnsi"/>
          <w:rPrChange w:id="588" w:author="Author">
            <w:rPr/>
          </w:rPrChange>
        </w:rPr>
        <w:t>that</w:t>
      </w:r>
      <w:r w:rsidRPr="00DF716E">
        <w:rPr>
          <w:rFonts w:asciiTheme="majorHAnsi" w:hAnsiTheme="majorHAnsi"/>
          <w:rPrChange w:id="589" w:author="Author">
            <w:rPr/>
          </w:rPrChange>
        </w:rPr>
        <w:t xml:space="preserve"> involves visits to the field to </w:t>
      </w:r>
      <w:r w:rsidR="00ED2677" w:rsidRPr="00DF716E">
        <w:rPr>
          <w:rFonts w:asciiTheme="majorHAnsi" w:hAnsiTheme="majorHAnsi"/>
          <w:rPrChange w:id="590" w:author="Author">
            <w:rPr/>
          </w:rPrChange>
        </w:rPr>
        <w:t>gather</w:t>
      </w:r>
      <w:r w:rsidRPr="00DF716E">
        <w:rPr>
          <w:rFonts w:asciiTheme="majorHAnsi" w:hAnsiTheme="majorHAnsi"/>
          <w:rPrChange w:id="591" w:author="Author">
            <w:rPr/>
          </w:rPrChange>
        </w:rPr>
        <w:t xml:space="preserve"> data or information</w:t>
      </w:r>
      <w:r w:rsidR="00ED2677" w:rsidRPr="00DF716E">
        <w:rPr>
          <w:rFonts w:asciiTheme="majorHAnsi" w:hAnsiTheme="majorHAnsi"/>
          <w:rPrChange w:id="592" w:author="Author">
            <w:rPr/>
          </w:rPrChange>
        </w:rPr>
        <w:t xml:space="preserve">.  </w:t>
      </w:r>
      <w:r w:rsidR="00E52AE8" w:rsidRPr="00DF716E">
        <w:rPr>
          <w:rFonts w:asciiTheme="majorHAnsi" w:hAnsiTheme="majorHAnsi"/>
          <w:rPrChange w:id="593" w:author="Author">
            <w:rPr/>
          </w:rPrChange>
        </w:rPr>
        <w:t>A</w:t>
      </w:r>
      <w:r w:rsidR="00ED2677" w:rsidRPr="00DF716E">
        <w:rPr>
          <w:rFonts w:asciiTheme="majorHAnsi" w:hAnsiTheme="majorHAnsi"/>
          <w:rPrChange w:id="594" w:author="Author">
            <w:rPr/>
          </w:rPrChange>
        </w:rPr>
        <w:t>lso</w:t>
      </w:r>
      <w:r w:rsidR="006515C2" w:rsidRPr="00DF716E">
        <w:rPr>
          <w:rFonts w:asciiTheme="majorHAnsi" w:hAnsiTheme="majorHAnsi"/>
          <w:rPrChange w:id="595" w:author="Author">
            <w:rPr/>
          </w:rPrChange>
        </w:rPr>
        <w:t>,</w:t>
      </w:r>
      <w:r w:rsidR="00ED2677" w:rsidRPr="00DF716E">
        <w:rPr>
          <w:rFonts w:asciiTheme="majorHAnsi" w:hAnsiTheme="majorHAnsi"/>
          <w:rPrChange w:id="596" w:author="Author">
            <w:rPr/>
          </w:rPrChange>
        </w:rPr>
        <w:t xml:space="preserve"> include</w:t>
      </w:r>
      <w:ins w:id="597" w:author="Author">
        <w:r w:rsidR="00DC1B29">
          <w:rPr>
            <w:rFonts w:asciiTheme="majorHAnsi" w:hAnsiTheme="majorHAnsi"/>
          </w:rPr>
          <w:t>s</w:t>
        </w:r>
      </w:ins>
      <w:r w:rsidR="00ED2677" w:rsidRPr="00DF716E">
        <w:rPr>
          <w:rFonts w:asciiTheme="majorHAnsi" w:hAnsiTheme="majorHAnsi"/>
          <w:rPrChange w:id="598" w:author="Author">
            <w:rPr/>
          </w:rPrChange>
        </w:rPr>
        <w:t xml:space="preserve"> telephone, mail, internet</w:t>
      </w:r>
      <w:r w:rsidR="000037D5" w:rsidRPr="00DF716E">
        <w:rPr>
          <w:rFonts w:asciiTheme="majorHAnsi" w:hAnsiTheme="majorHAnsi"/>
          <w:rPrChange w:id="599" w:author="Author">
            <w:rPr/>
          </w:rPrChange>
        </w:rPr>
        <w:t>,</w:t>
      </w:r>
      <w:r w:rsidR="00ED2677" w:rsidRPr="00DF716E">
        <w:rPr>
          <w:rFonts w:asciiTheme="majorHAnsi" w:hAnsiTheme="majorHAnsi"/>
          <w:rPrChange w:id="600" w:author="Author">
            <w:rPr/>
          </w:rPrChange>
        </w:rPr>
        <w:t xml:space="preserve"> and other remote methods for surveys, questionnaires, interviews</w:t>
      </w:r>
      <w:r w:rsidR="000037D5" w:rsidRPr="00DF716E">
        <w:rPr>
          <w:rFonts w:asciiTheme="majorHAnsi" w:hAnsiTheme="majorHAnsi"/>
          <w:rPrChange w:id="601" w:author="Author">
            <w:rPr/>
          </w:rPrChange>
        </w:rPr>
        <w:t>,</w:t>
      </w:r>
      <w:r w:rsidR="00ED2677" w:rsidRPr="00DF716E">
        <w:rPr>
          <w:rFonts w:asciiTheme="majorHAnsi" w:hAnsiTheme="majorHAnsi"/>
          <w:rPrChange w:id="602" w:author="Author">
            <w:rPr/>
          </w:rPrChange>
        </w:rPr>
        <w:t xml:space="preserve"> and other data gathering.</w:t>
      </w:r>
    </w:p>
    <w:p w:rsidR="00ED2677" w:rsidRPr="00DF716E" w:rsidRDefault="00044F0C">
      <w:pPr>
        <w:rPr>
          <w:rFonts w:asciiTheme="majorHAnsi" w:hAnsiTheme="majorHAnsi"/>
          <w:rPrChange w:id="603" w:author="Author">
            <w:rPr/>
          </w:rPrChange>
        </w:rPr>
      </w:pPr>
      <w:r w:rsidRPr="00DF716E">
        <w:rPr>
          <w:rFonts w:asciiTheme="majorHAnsi" w:hAnsiTheme="majorHAnsi"/>
          <w:i/>
          <w:u w:val="single"/>
          <w:rPrChange w:id="604" w:author="Author">
            <w:rPr>
              <w:i/>
              <w:u w:val="single"/>
            </w:rPr>
          </w:rPrChange>
        </w:rPr>
        <w:t xml:space="preserve">Data Analysis: </w:t>
      </w:r>
      <w:r w:rsidRPr="00DF716E">
        <w:rPr>
          <w:rFonts w:asciiTheme="majorHAnsi" w:hAnsiTheme="majorHAnsi"/>
          <w:b/>
          <w:rPrChange w:id="605" w:author="Author">
            <w:rPr>
              <w:b/>
            </w:rPr>
          </w:rPrChange>
        </w:rPr>
        <w:t xml:space="preserve"> </w:t>
      </w:r>
      <w:r w:rsidR="00ED2677" w:rsidRPr="00DF716E">
        <w:rPr>
          <w:rFonts w:asciiTheme="majorHAnsi" w:hAnsiTheme="majorHAnsi"/>
          <w:rPrChange w:id="606" w:author="Author">
            <w:rPr/>
          </w:rPrChange>
        </w:rPr>
        <w:t>See the instructions at the prompt.</w:t>
      </w:r>
      <w:r w:rsidR="00ED2677" w:rsidRPr="00DF716E">
        <w:rPr>
          <w:rFonts w:asciiTheme="majorHAnsi" w:hAnsiTheme="majorHAnsi"/>
          <w:b/>
          <w:rPrChange w:id="607" w:author="Author">
            <w:rPr>
              <w:b/>
            </w:rPr>
          </w:rPrChange>
        </w:rPr>
        <w:t xml:space="preserve"> </w:t>
      </w:r>
      <w:r w:rsidR="00E52AE8" w:rsidRPr="00DF716E">
        <w:rPr>
          <w:rFonts w:asciiTheme="majorHAnsi" w:hAnsiTheme="majorHAnsi"/>
          <w:rPrChange w:id="608" w:author="Author">
            <w:rPr/>
          </w:rPrChange>
        </w:rPr>
        <w:t>This includes all analysis generated from the previous variable (Field Work), existing data sets, and evaluations of training.</w:t>
      </w:r>
    </w:p>
    <w:p w:rsidR="00CE76F2" w:rsidRPr="00DF716E" w:rsidDel="009108D4" w:rsidRDefault="00E52AE8" w:rsidP="00CE76F2">
      <w:pPr>
        <w:rPr>
          <w:del w:id="609" w:author="Author"/>
          <w:rFonts w:asciiTheme="majorHAnsi" w:hAnsiTheme="majorHAnsi"/>
          <w:rPrChange w:id="610" w:author="Author">
            <w:rPr>
              <w:del w:id="611" w:author="Author"/>
            </w:rPr>
          </w:rPrChange>
        </w:rPr>
      </w:pPr>
      <w:r w:rsidRPr="00DF716E">
        <w:rPr>
          <w:rFonts w:asciiTheme="majorHAnsi" w:hAnsiTheme="majorHAnsi"/>
          <w:i/>
          <w:u w:val="single"/>
          <w:rPrChange w:id="612" w:author="Author">
            <w:rPr>
              <w:i/>
              <w:u w:val="single"/>
            </w:rPr>
          </w:rPrChange>
        </w:rPr>
        <w:t>Are there questionnaires …</w:t>
      </w:r>
      <w:r w:rsidRPr="00DF716E">
        <w:rPr>
          <w:rFonts w:asciiTheme="majorHAnsi" w:hAnsiTheme="majorHAnsi"/>
          <w:rPrChange w:id="613" w:author="Author">
            <w:rPr/>
          </w:rPrChange>
        </w:rPr>
        <w:t xml:space="preserve">:  Select </w:t>
      </w:r>
      <w:r w:rsidRPr="00DF716E">
        <w:rPr>
          <w:rFonts w:asciiTheme="majorHAnsi" w:hAnsiTheme="majorHAnsi"/>
          <w:b/>
          <w:rPrChange w:id="614" w:author="Author">
            <w:rPr>
              <w:b/>
            </w:rPr>
          </w:rPrChange>
        </w:rPr>
        <w:t>Yes</w:t>
      </w:r>
      <w:r w:rsidRPr="00DF716E">
        <w:rPr>
          <w:rFonts w:asciiTheme="majorHAnsi" w:hAnsiTheme="majorHAnsi"/>
          <w:rPrChange w:id="615" w:author="Author">
            <w:rPr/>
          </w:rPrChange>
        </w:rPr>
        <w:t xml:space="preserve"> or </w:t>
      </w:r>
      <w:r w:rsidRPr="00DF716E">
        <w:rPr>
          <w:rFonts w:asciiTheme="majorHAnsi" w:hAnsiTheme="majorHAnsi"/>
          <w:b/>
          <w:rPrChange w:id="616" w:author="Author">
            <w:rPr>
              <w:b/>
            </w:rPr>
          </w:rPrChange>
        </w:rPr>
        <w:t>No</w:t>
      </w:r>
      <w:r w:rsidRPr="00DF716E">
        <w:rPr>
          <w:rFonts w:asciiTheme="majorHAnsi" w:hAnsiTheme="majorHAnsi"/>
          <w:rPrChange w:id="617" w:author="Author">
            <w:rPr/>
          </w:rPrChange>
        </w:rPr>
        <w:t xml:space="preserve">.  </w:t>
      </w:r>
      <w:r w:rsidR="00CE76F2" w:rsidRPr="00DF716E">
        <w:rPr>
          <w:rFonts w:asciiTheme="majorHAnsi" w:hAnsiTheme="majorHAnsi"/>
          <w:rPrChange w:id="618" w:author="Author">
            <w:rPr/>
          </w:rPrChange>
        </w:rPr>
        <w:t>It is recommended that these be provided to the FETP Office and maintained on file there.</w:t>
      </w:r>
    </w:p>
    <w:p w:rsidR="00E52AE8" w:rsidRPr="00DF716E" w:rsidDel="009108D4" w:rsidRDefault="00E52AE8">
      <w:pPr>
        <w:rPr>
          <w:del w:id="619" w:author="Author"/>
          <w:rFonts w:asciiTheme="majorHAnsi" w:hAnsiTheme="majorHAnsi"/>
          <w:rPrChange w:id="620" w:author="Author">
            <w:rPr>
              <w:del w:id="621" w:author="Author"/>
            </w:rPr>
          </w:rPrChange>
        </w:rPr>
      </w:pPr>
    </w:p>
    <w:p w:rsidR="00E52AE8" w:rsidRPr="00DF716E" w:rsidRDefault="00E52AE8">
      <w:pPr>
        <w:rPr>
          <w:rFonts w:asciiTheme="majorHAnsi" w:hAnsiTheme="majorHAnsi"/>
          <w:rPrChange w:id="622" w:author="Author">
            <w:rPr/>
          </w:rPrChange>
        </w:rPr>
      </w:pPr>
      <w:r w:rsidRPr="00DF716E">
        <w:rPr>
          <w:rFonts w:asciiTheme="majorHAnsi" w:hAnsiTheme="majorHAnsi"/>
          <w:i/>
          <w:u w:val="single"/>
          <w:rPrChange w:id="623" w:author="Author">
            <w:rPr>
              <w:i/>
              <w:u w:val="single"/>
            </w:rPr>
          </w:rPrChange>
        </w:rPr>
        <w:t xml:space="preserve">Date initial </w:t>
      </w:r>
      <w:r w:rsidR="00CE76F2" w:rsidRPr="00DF716E">
        <w:rPr>
          <w:rFonts w:asciiTheme="majorHAnsi" w:hAnsiTheme="majorHAnsi"/>
          <w:i/>
          <w:u w:val="single"/>
          <w:rPrChange w:id="624" w:author="Author">
            <w:rPr>
              <w:i/>
              <w:u w:val="single"/>
            </w:rPr>
          </w:rPrChange>
        </w:rPr>
        <w:t>f</w:t>
      </w:r>
      <w:r w:rsidRPr="00DF716E">
        <w:rPr>
          <w:rFonts w:asciiTheme="majorHAnsi" w:hAnsiTheme="majorHAnsi"/>
          <w:i/>
          <w:u w:val="single"/>
          <w:rPrChange w:id="625" w:author="Author">
            <w:rPr>
              <w:i/>
              <w:u w:val="single"/>
            </w:rPr>
          </w:rPrChange>
        </w:rPr>
        <w:t xml:space="preserve">indings </w:t>
      </w:r>
      <w:r w:rsidR="00CE76F2" w:rsidRPr="00DF716E">
        <w:rPr>
          <w:rFonts w:asciiTheme="majorHAnsi" w:hAnsiTheme="majorHAnsi"/>
          <w:i/>
          <w:u w:val="single"/>
          <w:rPrChange w:id="626" w:author="Author">
            <w:rPr>
              <w:i/>
              <w:u w:val="single"/>
            </w:rPr>
          </w:rPrChange>
        </w:rPr>
        <w:t>and recommendations…</w:t>
      </w:r>
      <w:r w:rsidR="00CE76F2" w:rsidRPr="00DF716E">
        <w:rPr>
          <w:rFonts w:asciiTheme="majorHAnsi" w:hAnsiTheme="majorHAnsi"/>
          <w:rPrChange w:id="627" w:author="Author">
            <w:rPr/>
          </w:rPrChange>
        </w:rPr>
        <w:t>:  Enter the date</w:t>
      </w:r>
    </w:p>
    <w:p w:rsidR="00CE76F2" w:rsidRPr="00DF716E" w:rsidRDefault="00CE76F2">
      <w:pPr>
        <w:rPr>
          <w:rFonts w:asciiTheme="majorHAnsi" w:hAnsiTheme="majorHAnsi"/>
          <w:rPrChange w:id="628" w:author="Author">
            <w:rPr/>
          </w:rPrChange>
        </w:rPr>
      </w:pPr>
      <w:r w:rsidRPr="00DF716E">
        <w:rPr>
          <w:rFonts w:asciiTheme="majorHAnsi" w:hAnsiTheme="majorHAnsi"/>
          <w:i/>
          <w:u w:val="single"/>
          <w:rPrChange w:id="629" w:author="Author">
            <w:rPr>
              <w:i/>
              <w:u w:val="single"/>
            </w:rPr>
          </w:rPrChange>
        </w:rPr>
        <w:t>Is a written document available?</w:t>
      </w:r>
      <w:r w:rsidRPr="00DF716E">
        <w:rPr>
          <w:rFonts w:asciiTheme="majorHAnsi" w:hAnsiTheme="majorHAnsi"/>
          <w:rPrChange w:id="630" w:author="Author">
            <w:rPr/>
          </w:rPrChange>
        </w:rPr>
        <w:t xml:space="preserve"> : Select </w:t>
      </w:r>
      <w:r w:rsidRPr="00DF716E">
        <w:rPr>
          <w:rFonts w:asciiTheme="majorHAnsi" w:hAnsiTheme="majorHAnsi"/>
          <w:b/>
          <w:rPrChange w:id="631" w:author="Author">
            <w:rPr>
              <w:b/>
            </w:rPr>
          </w:rPrChange>
        </w:rPr>
        <w:t>Yes</w:t>
      </w:r>
      <w:r w:rsidRPr="00DF716E">
        <w:rPr>
          <w:rFonts w:asciiTheme="majorHAnsi" w:hAnsiTheme="majorHAnsi"/>
          <w:rPrChange w:id="632" w:author="Author">
            <w:rPr/>
          </w:rPrChange>
        </w:rPr>
        <w:t xml:space="preserve"> or </w:t>
      </w:r>
      <w:r w:rsidRPr="00DF716E">
        <w:rPr>
          <w:rFonts w:asciiTheme="majorHAnsi" w:hAnsiTheme="majorHAnsi"/>
          <w:b/>
          <w:rPrChange w:id="633" w:author="Author">
            <w:rPr>
              <w:b/>
            </w:rPr>
          </w:rPrChange>
        </w:rPr>
        <w:t>No</w:t>
      </w:r>
      <w:r w:rsidRPr="00DF716E">
        <w:rPr>
          <w:rFonts w:asciiTheme="majorHAnsi" w:hAnsiTheme="majorHAnsi"/>
          <w:rPrChange w:id="634" w:author="Author">
            <w:rPr/>
          </w:rPrChange>
        </w:rPr>
        <w:t xml:space="preserve">.  Written documents include electronic files, slide presentations, speaker’s notes, talking points, graphs or tables to hand out, existing standard recommendations, and any other information related to the project. </w:t>
      </w:r>
      <w:r w:rsidR="00507CEC" w:rsidRPr="00DF716E">
        <w:rPr>
          <w:rFonts w:asciiTheme="majorHAnsi" w:hAnsiTheme="majorHAnsi"/>
          <w:rPrChange w:id="635" w:author="Author">
            <w:rPr/>
          </w:rPrChange>
        </w:rPr>
        <w:t xml:space="preserve">It is recommended to provide these materials </w:t>
      </w:r>
      <w:r w:rsidRPr="00DF716E">
        <w:rPr>
          <w:rFonts w:asciiTheme="majorHAnsi" w:hAnsiTheme="majorHAnsi"/>
          <w:rPrChange w:id="636" w:author="Author">
            <w:rPr/>
          </w:rPrChange>
        </w:rPr>
        <w:t xml:space="preserve"> to the FETP Office and maintained on file</w:t>
      </w:r>
      <w:r w:rsidR="00507CEC" w:rsidRPr="00DF716E">
        <w:rPr>
          <w:rFonts w:asciiTheme="majorHAnsi" w:hAnsiTheme="majorHAnsi"/>
          <w:rPrChange w:id="637" w:author="Author">
            <w:rPr/>
          </w:rPrChange>
        </w:rPr>
        <w:t>.</w:t>
      </w:r>
    </w:p>
    <w:p w:rsidR="00207B2E" w:rsidRPr="00DF716E" w:rsidRDefault="00ED2677">
      <w:pPr>
        <w:rPr>
          <w:rFonts w:asciiTheme="majorHAnsi" w:hAnsiTheme="majorHAnsi"/>
          <w:rPrChange w:id="638" w:author="Author">
            <w:rPr/>
          </w:rPrChange>
        </w:rPr>
      </w:pPr>
      <w:r w:rsidRPr="00DF716E">
        <w:rPr>
          <w:rFonts w:asciiTheme="majorHAnsi" w:hAnsiTheme="majorHAnsi"/>
          <w:i/>
          <w:u w:val="single"/>
          <w:rPrChange w:id="639" w:author="Author">
            <w:rPr>
              <w:i/>
              <w:u w:val="single"/>
            </w:rPr>
          </w:rPrChange>
        </w:rPr>
        <w:t>ICD 10 Codes:</w:t>
      </w:r>
      <w:r w:rsidRPr="00DF716E">
        <w:rPr>
          <w:rFonts w:asciiTheme="majorHAnsi" w:hAnsiTheme="majorHAnsi"/>
          <w:b/>
          <w:rPrChange w:id="640" w:author="Author">
            <w:rPr>
              <w:b/>
            </w:rPr>
          </w:rPrChange>
        </w:rPr>
        <w:t xml:space="preserve">  </w:t>
      </w:r>
      <w:r w:rsidR="003A4C5C" w:rsidRPr="00DF716E">
        <w:rPr>
          <w:rFonts w:asciiTheme="majorHAnsi" w:hAnsiTheme="majorHAnsi"/>
          <w:rPrChange w:id="641" w:author="Author">
            <w:rPr/>
          </w:rPrChange>
        </w:rPr>
        <w:t>These data are auto</w:t>
      </w:r>
      <w:ins w:id="642" w:author="Author">
        <w:r w:rsidR="009108D4">
          <w:rPr>
            <w:rFonts w:asciiTheme="majorHAnsi" w:hAnsiTheme="majorHAnsi"/>
          </w:rPr>
          <w:t>-</w:t>
        </w:r>
      </w:ins>
      <w:r w:rsidR="003A4C5C" w:rsidRPr="00DF716E">
        <w:rPr>
          <w:rFonts w:asciiTheme="majorHAnsi" w:hAnsiTheme="majorHAnsi"/>
          <w:rPrChange w:id="643" w:author="Author">
            <w:rPr/>
          </w:rPrChange>
        </w:rPr>
        <w:t xml:space="preserve">filled from the ICD-10 information on </w:t>
      </w:r>
      <w:r w:rsidR="003A4C5C" w:rsidRPr="00DF716E">
        <w:rPr>
          <w:rFonts w:asciiTheme="majorHAnsi" w:hAnsiTheme="majorHAnsi"/>
          <w:i/>
          <w:rPrChange w:id="644" w:author="Author">
            <w:rPr>
              <w:i/>
            </w:rPr>
          </w:rPrChange>
        </w:rPr>
        <w:t>Page 1</w:t>
      </w:r>
      <w:r w:rsidR="00207B2E" w:rsidRPr="00DF716E">
        <w:rPr>
          <w:rFonts w:asciiTheme="majorHAnsi" w:hAnsiTheme="majorHAnsi"/>
          <w:i/>
          <w:rPrChange w:id="645" w:author="Author">
            <w:rPr>
              <w:i/>
            </w:rPr>
          </w:rPrChange>
        </w:rPr>
        <w:t>.</w:t>
      </w:r>
      <w:r w:rsidR="00207B2E" w:rsidRPr="00DF716E">
        <w:rPr>
          <w:rFonts w:asciiTheme="majorHAnsi" w:hAnsiTheme="majorHAnsi"/>
          <w:rPrChange w:id="646" w:author="Author">
            <w:rPr/>
          </w:rPrChange>
        </w:rPr>
        <w:t xml:space="preserve">  If findings from the investigation have changed or refined the diagnosis, you should change these auto</w:t>
      </w:r>
      <w:ins w:id="647" w:author="Author">
        <w:r w:rsidR="003B735F">
          <w:rPr>
            <w:rFonts w:asciiTheme="majorHAnsi" w:hAnsiTheme="majorHAnsi"/>
          </w:rPr>
          <w:t>-</w:t>
        </w:r>
      </w:ins>
      <w:r w:rsidR="00207B2E" w:rsidRPr="00DF716E">
        <w:rPr>
          <w:rFonts w:asciiTheme="majorHAnsi" w:hAnsiTheme="majorHAnsi"/>
          <w:rPrChange w:id="648" w:author="Author">
            <w:rPr/>
          </w:rPrChange>
        </w:rPr>
        <w:t>fil</w:t>
      </w:r>
      <w:ins w:id="649" w:author="Author">
        <w:r w:rsidR="003B735F">
          <w:rPr>
            <w:rFonts w:asciiTheme="majorHAnsi" w:hAnsiTheme="majorHAnsi"/>
          </w:rPr>
          <w:t>l</w:t>
        </w:r>
      </w:ins>
      <w:r w:rsidR="00207B2E" w:rsidRPr="00DF716E">
        <w:rPr>
          <w:rFonts w:asciiTheme="majorHAnsi" w:hAnsiTheme="majorHAnsi"/>
          <w:rPrChange w:id="650" w:author="Author">
            <w:rPr/>
          </w:rPrChange>
        </w:rPr>
        <w:t xml:space="preserve">ed values to the new and improved values.  </w:t>
      </w:r>
      <w:r w:rsidR="00207B2E" w:rsidRPr="00DF716E">
        <w:rPr>
          <w:rFonts w:asciiTheme="majorHAnsi" w:hAnsiTheme="majorHAnsi"/>
          <w:u w:val="single"/>
          <w:rPrChange w:id="651" w:author="Author">
            <w:rPr>
              <w:u w:val="single"/>
            </w:rPr>
          </w:rPrChange>
        </w:rPr>
        <w:t>Do not return to page 1 and change the originals</w:t>
      </w:r>
      <w:r w:rsidR="00207B2E" w:rsidRPr="00DF716E">
        <w:rPr>
          <w:rFonts w:asciiTheme="majorHAnsi" w:hAnsiTheme="majorHAnsi"/>
          <w:rPrChange w:id="652" w:author="Author">
            <w:rPr/>
          </w:rPrChange>
        </w:rPr>
        <w:t xml:space="preserve">.  </w:t>
      </w:r>
    </w:p>
    <w:p w:rsidR="00ED2677" w:rsidRPr="00DF716E" w:rsidRDefault="00ED2677">
      <w:pPr>
        <w:rPr>
          <w:rFonts w:asciiTheme="majorHAnsi" w:hAnsiTheme="majorHAnsi"/>
          <w:rPrChange w:id="653" w:author="Author">
            <w:rPr/>
          </w:rPrChange>
        </w:rPr>
      </w:pPr>
      <w:r w:rsidRPr="00DF716E">
        <w:rPr>
          <w:rFonts w:asciiTheme="majorHAnsi" w:hAnsiTheme="majorHAnsi"/>
          <w:i/>
          <w:u w:val="single"/>
          <w:rPrChange w:id="654" w:author="Author">
            <w:rPr>
              <w:i/>
              <w:u w:val="single"/>
            </w:rPr>
          </w:rPrChange>
        </w:rPr>
        <w:lastRenderedPageBreak/>
        <w:t>Total cases evaluated</w:t>
      </w:r>
      <w:r w:rsidR="00207B2E" w:rsidRPr="00DF716E">
        <w:rPr>
          <w:rFonts w:asciiTheme="majorHAnsi" w:hAnsiTheme="majorHAnsi"/>
          <w:u w:val="single"/>
          <w:rPrChange w:id="655" w:author="Author">
            <w:rPr>
              <w:u w:val="single"/>
            </w:rPr>
          </w:rPrChange>
        </w:rPr>
        <w:t xml:space="preserve">:  </w:t>
      </w:r>
      <w:r w:rsidR="00207B2E" w:rsidRPr="00DF716E">
        <w:rPr>
          <w:rFonts w:asciiTheme="majorHAnsi" w:hAnsiTheme="majorHAnsi"/>
          <w:rPrChange w:id="656" w:author="Author">
            <w:rPr/>
          </w:rPrChange>
        </w:rPr>
        <w:t>Give the number of</w:t>
      </w:r>
      <w:r w:rsidR="00207B2E" w:rsidRPr="00DF716E">
        <w:rPr>
          <w:rFonts w:asciiTheme="majorHAnsi" w:hAnsiTheme="majorHAnsi"/>
          <w:u w:val="single"/>
          <w:rPrChange w:id="657" w:author="Author">
            <w:rPr>
              <w:u w:val="single"/>
            </w:rPr>
          </w:rPrChange>
        </w:rPr>
        <w:t xml:space="preserve"> </w:t>
      </w:r>
      <w:r w:rsidR="00207B2E" w:rsidRPr="00DF716E">
        <w:rPr>
          <w:rFonts w:asciiTheme="majorHAnsi" w:hAnsiTheme="majorHAnsi"/>
          <w:rPrChange w:id="658" w:author="Author">
            <w:rPr/>
          </w:rPrChange>
        </w:rPr>
        <w:t xml:space="preserve">cases that the investigation team reviewed, interviewed or otherwise evaluated. </w:t>
      </w:r>
    </w:p>
    <w:p w:rsidR="00ED2677" w:rsidRPr="00DF716E" w:rsidRDefault="00ED2677">
      <w:pPr>
        <w:rPr>
          <w:rFonts w:asciiTheme="majorHAnsi" w:hAnsiTheme="majorHAnsi"/>
          <w:rPrChange w:id="659" w:author="Author">
            <w:rPr/>
          </w:rPrChange>
        </w:rPr>
      </w:pPr>
      <w:r w:rsidRPr="00DF716E">
        <w:rPr>
          <w:rFonts w:asciiTheme="majorHAnsi" w:hAnsiTheme="majorHAnsi"/>
          <w:i/>
          <w:u w:val="single"/>
          <w:rPrChange w:id="660" w:author="Author">
            <w:rPr>
              <w:i/>
              <w:u w:val="single"/>
            </w:rPr>
          </w:rPrChange>
        </w:rPr>
        <w:t>Total cases confirmed</w:t>
      </w:r>
      <w:r w:rsidR="00207B2E" w:rsidRPr="00DF716E">
        <w:rPr>
          <w:rFonts w:asciiTheme="majorHAnsi" w:hAnsiTheme="majorHAnsi"/>
          <w:b/>
          <w:rPrChange w:id="661" w:author="Author">
            <w:rPr>
              <w:b/>
            </w:rPr>
          </w:rPrChange>
        </w:rPr>
        <w:t>:</w:t>
      </w:r>
      <w:r w:rsidR="00207B2E" w:rsidRPr="00DF716E">
        <w:rPr>
          <w:rFonts w:asciiTheme="majorHAnsi" w:hAnsiTheme="majorHAnsi"/>
          <w:rPrChange w:id="662" w:author="Author">
            <w:rPr/>
          </w:rPrChange>
        </w:rPr>
        <w:t xml:space="preserve">  Give the number of confirmed cases</w:t>
      </w:r>
      <w:ins w:id="663" w:author="Author">
        <w:r w:rsidR="003B735F">
          <w:rPr>
            <w:rFonts w:asciiTheme="majorHAnsi" w:hAnsiTheme="majorHAnsi"/>
          </w:rPr>
          <w:t>.</w:t>
        </w:r>
      </w:ins>
    </w:p>
    <w:p w:rsidR="00E51073" w:rsidRPr="00DF716E" w:rsidRDefault="00ED2677">
      <w:pPr>
        <w:rPr>
          <w:rFonts w:asciiTheme="majorHAnsi" w:hAnsiTheme="majorHAnsi"/>
          <w:rPrChange w:id="664" w:author="Author">
            <w:rPr/>
          </w:rPrChange>
        </w:rPr>
      </w:pPr>
      <w:r w:rsidRPr="00DF716E">
        <w:rPr>
          <w:rFonts w:asciiTheme="majorHAnsi" w:hAnsiTheme="majorHAnsi"/>
          <w:i/>
          <w:u w:val="single"/>
          <w:rPrChange w:id="665" w:author="Author">
            <w:rPr>
              <w:i/>
              <w:u w:val="single"/>
            </w:rPr>
          </w:rPrChange>
        </w:rPr>
        <w:t xml:space="preserve">Total </w:t>
      </w:r>
      <w:r w:rsidR="00E51073" w:rsidRPr="00DF716E">
        <w:rPr>
          <w:rFonts w:asciiTheme="majorHAnsi" w:hAnsiTheme="majorHAnsi"/>
          <w:i/>
          <w:u w:val="single"/>
          <w:rPrChange w:id="666" w:author="Author">
            <w:rPr>
              <w:i/>
              <w:u w:val="single"/>
            </w:rPr>
          </w:rPrChange>
        </w:rPr>
        <w:t>persons evaluated</w:t>
      </w:r>
      <w:r w:rsidR="00207B2E" w:rsidRPr="00DF716E">
        <w:rPr>
          <w:rFonts w:asciiTheme="majorHAnsi" w:hAnsiTheme="majorHAnsi"/>
          <w:rPrChange w:id="667" w:author="Author">
            <w:rPr/>
          </w:rPrChange>
        </w:rPr>
        <w:t xml:space="preserve">:  Give the total persons evaluated including case finding, </w:t>
      </w:r>
      <w:r w:rsidR="008D5846" w:rsidRPr="00DF716E">
        <w:rPr>
          <w:rFonts w:asciiTheme="majorHAnsi" w:hAnsiTheme="majorHAnsi"/>
          <w:rPrChange w:id="668" w:author="Author">
            <w:rPr/>
          </w:rPrChange>
        </w:rPr>
        <w:t xml:space="preserve">cases, non-cases.  </w:t>
      </w:r>
    </w:p>
    <w:p w:rsidR="00E51073" w:rsidRPr="00DF716E" w:rsidRDefault="00E51073">
      <w:pPr>
        <w:rPr>
          <w:rFonts w:asciiTheme="majorHAnsi" w:hAnsiTheme="majorHAnsi"/>
          <w:rPrChange w:id="669" w:author="Author">
            <w:rPr/>
          </w:rPrChange>
        </w:rPr>
      </w:pPr>
    </w:p>
    <w:p w:rsidR="00E51073" w:rsidRPr="00DF716E" w:rsidRDefault="00E51073">
      <w:pPr>
        <w:rPr>
          <w:rFonts w:asciiTheme="majorHAnsi" w:hAnsiTheme="majorHAnsi"/>
          <w:rPrChange w:id="670" w:author="Author">
            <w:rPr/>
          </w:rPrChange>
        </w:rPr>
      </w:pPr>
      <w:r w:rsidRPr="00DF716E">
        <w:rPr>
          <w:rFonts w:asciiTheme="majorHAnsi" w:hAnsiTheme="majorHAnsi"/>
          <w:i/>
          <w:u w:val="single"/>
          <w:rPrChange w:id="671" w:author="Author">
            <w:rPr>
              <w:i/>
              <w:u w:val="single"/>
            </w:rPr>
          </w:rPrChange>
        </w:rPr>
        <w:t>Written and oral communication products</w:t>
      </w:r>
      <w:r w:rsidRPr="00DF716E">
        <w:rPr>
          <w:rFonts w:asciiTheme="majorHAnsi" w:hAnsiTheme="majorHAnsi"/>
          <w:b/>
          <w:rPrChange w:id="672" w:author="Author">
            <w:rPr>
              <w:b/>
            </w:rPr>
          </w:rPrChange>
        </w:rPr>
        <w:t>:</w:t>
      </w:r>
      <w:r w:rsidRPr="00DF716E">
        <w:rPr>
          <w:rFonts w:asciiTheme="majorHAnsi" w:hAnsiTheme="majorHAnsi"/>
          <w:rPrChange w:id="673" w:author="Author">
            <w:rPr/>
          </w:rPrChange>
        </w:rPr>
        <w:t xml:space="preserve">  </w:t>
      </w:r>
      <w:r w:rsidR="009A13C4" w:rsidRPr="00DF716E">
        <w:rPr>
          <w:rFonts w:asciiTheme="majorHAnsi" w:hAnsiTheme="majorHAnsi"/>
          <w:rPrChange w:id="674" w:author="Author">
            <w:rPr/>
          </w:rPrChange>
        </w:rPr>
        <w:t>Clicking this button will take you to a form to enter</w:t>
      </w:r>
      <w:r w:rsidR="00B344ED" w:rsidRPr="00DF716E">
        <w:rPr>
          <w:rFonts w:asciiTheme="majorHAnsi" w:hAnsiTheme="majorHAnsi"/>
          <w:rPrChange w:id="675" w:author="Author">
            <w:rPr/>
          </w:rPrChange>
        </w:rPr>
        <w:t xml:space="preserve"> proposals, protocols, field reports, and all other </w:t>
      </w:r>
      <w:r w:rsidR="009A13C4" w:rsidRPr="00DF716E">
        <w:rPr>
          <w:rFonts w:asciiTheme="majorHAnsi" w:hAnsiTheme="majorHAnsi"/>
          <w:rPrChange w:id="676" w:author="Author">
            <w:rPr/>
          </w:rPrChange>
        </w:rPr>
        <w:t xml:space="preserve"> written or oral communication products resulting from this project</w:t>
      </w:r>
      <w:r w:rsidR="00B344ED" w:rsidRPr="00DF716E">
        <w:rPr>
          <w:rFonts w:asciiTheme="majorHAnsi" w:hAnsiTheme="majorHAnsi"/>
          <w:rPrChange w:id="677" w:author="Author">
            <w:rPr/>
          </w:rPrChange>
        </w:rPr>
        <w:t xml:space="preserve">. </w:t>
      </w:r>
      <w:r w:rsidRPr="00DF716E">
        <w:rPr>
          <w:rFonts w:asciiTheme="majorHAnsi" w:hAnsiTheme="majorHAnsi"/>
          <w:rPrChange w:id="678" w:author="Author">
            <w:rPr/>
          </w:rPrChange>
        </w:rPr>
        <w:t>Multiple documents of different types may be entered.</w:t>
      </w:r>
      <w:r w:rsidR="008D5846" w:rsidRPr="00DF716E">
        <w:rPr>
          <w:rFonts w:asciiTheme="majorHAnsi" w:hAnsiTheme="majorHAnsi"/>
          <w:rPrChange w:id="679" w:author="Author">
            <w:rPr/>
          </w:rPrChange>
        </w:rPr>
        <w:t xml:space="preserve">  Use a new record for each communication product.</w:t>
      </w:r>
      <w:r w:rsidR="00514FFD" w:rsidRPr="00DF716E">
        <w:rPr>
          <w:rFonts w:asciiTheme="majorHAnsi" w:hAnsiTheme="majorHAnsi"/>
          <w:rPrChange w:id="680" w:author="Author">
            <w:rPr/>
          </w:rPrChange>
        </w:rPr>
        <w:t xml:space="preserve">  </w:t>
      </w:r>
    </w:p>
    <w:p w:rsidR="00E51073" w:rsidRPr="00DF716E" w:rsidRDefault="00E51073">
      <w:pPr>
        <w:rPr>
          <w:rFonts w:asciiTheme="majorHAnsi" w:hAnsiTheme="majorHAnsi"/>
          <w:i/>
          <w:u w:val="single"/>
          <w:rPrChange w:id="681" w:author="Author">
            <w:rPr>
              <w:i/>
              <w:u w:val="single"/>
            </w:rPr>
          </w:rPrChange>
        </w:rPr>
      </w:pPr>
      <w:r w:rsidRPr="00DF716E">
        <w:rPr>
          <w:rFonts w:asciiTheme="majorHAnsi" w:hAnsiTheme="majorHAnsi"/>
          <w:i/>
          <w:u w:val="single"/>
          <w:rPrChange w:id="682" w:author="Author">
            <w:rPr>
              <w:i/>
              <w:u w:val="single"/>
            </w:rPr>
          </w:rPrChange>
        </w:rPr>
        <w:t>Resident responsible for the communication product</w:t>
      </w:r>
      <w:r w:rsidR="008D5846" w:rsidRPr="00DF716E">
        <w:rPr>
          <w:rFonts w:asciiTheme="majorHAnsi" w:hAnsiTheme="majorHAnsi"/>
          <w:i/>
          <w:u w:val="single"/>
          <w:rPrChange w:id="683" w:author="Author">
            <w:rPr>
              <w:i/>
              <w:u w:val="single"/>
            </w:rPr>
          </w:rPrChange>
        </w:rPr>
        <w:t>:</w:t>
      </w:r>
      <w:r w:rsidR="008D5846" w:rsidRPr="00DF716E">
        <w:rPr>
          <w:rFonts w:asciiTheme="majorHAnsi" w:hAnsiTheme="majorHAnsi"/>
          <w:rPrChange w:id="684" w:author="Author">
            <w:rPr/>
          </w:rPrChange>
        </w:rPr>
        <w:t xml:space="preserve"> </w:t>
      </w:r>
      <w:r w:rsidR="00514FFD" w:rsidRPr="00DF716E">
        <w:rPr>
          <w:rFonts w:asciiTheme="majorHAnsi" w:hAnsiTheme="majorHAnsi"/>
          <w:rPrChange w:id="685" w:author="Author">
            <w:rPr/>
          </w:rPrChange>
        </w:rPr>
        <w:t xml:space="preserve"> Select your name from the picklist if you are the resident responsible (first author) for preparing this specific communication product.  If another </w:t>
      </w:r>
      <w:r w:rsidR="00514FFD" w:rsidRPr="00DF716E">
        <w:rPr>
          <w:rFonts w:asciiTheme="majorHAnsi" w:hAnsiTheme="majorHAnsi"/>
          <w:b/>
          <w:rPrChange w:id="686" w:author="Author">
            <w:rPr>
              <w:b/>
            </w:rPr>
          </w:rPrChange>
        </w:rPr>
        <w:t>team member</w:t>
      </w:r>
      <w:r w:rsidR="00514FFD" w:rsidRPr="00DF716E">
        <w:rPr>
          <w:rFonts w:asciiTheme="majorHAnsi" w:hAnsiTheme="majorHAnsi"/>
          <w:rPrChange w:id="687" w:author="Author">
            <w:rPr/>
          </w:rPrChange>
        </w:rPr>
        <w:t xml:space="preserve"> </w:t>
      </w:r>
      <w:r w:rsidR="00B344ED" w:rsidRPr="00DF716E">
        <w:rPr>
          <w:rFonts w:asciiTheme="majorHAnsi" w:hAnsiTheme="majorHAnsi"/>
          <w:rPrChange w:id="688" w:author="Author">
            <w:rPr/>
          </w:rPrChange>
        </w:rPr>
        <w:t xml:space="preserve">or </w:t>
      </w:r>
      <w:r w:rsidR="00B344ED" w:rsidRPr="00DF716E">
        <w:rPr>
          <w:rFonts w:asciiTheme="majorHAnsi" w:hAnsiTheme="majorHAnsi"/>
          <w:b/>
          <w:rPrChange w:id="689" w:author="Author">
            <w:rPr>
              <w:b/>
            </w:rPr>
          </w:rPrChange>
        </w:rPr>
        <w:t>Lead</w:t>
      </w:r>
      <w:r w:rsidR="00B344ED" w:rsidRPr="00DF716E">
        <w:rPr>
          <w:rFonts w:asciiTheme="majorHAnsi" w:hAnsiTheme="majorHAnsi"/>
          <w:rPrChange w:id="690" w:author="Author">
            <w:rPr/>
          </w:rPrChange>
        </w:rPr>
        <w:t xml:space="preserve"> </w:t>
      </w:r>
      <w:r w:rsidR="00514FFD" w:rsidRPr="00DF716E">
        <w:rPr>
          <w:rFonts w:asciiTheme="majorHAnsi" w:hAnsiTheme="majorHAnsi"/>
          <w:rPrChange w:id="691" w:author="Author">
            <w:rPr/>
          </w:rPrChange>
        </w:rPr>
        <w:t>is responsible</w:t>
      </w:r>
      <w:r w:rsidR="003F6974" w:rsidRPr="00DF716E">
        <w:rPr>
          <w:rFonts w:asciiTheme="majorHAnsi" w:hAnsiTheme="majorHAnsi"/>
          <w:rPrChange w:id="692" w:author="Author">
            <w:rPr/>
          </w:rPrChange>
        </w:rPr>
        <w:t xml:space="preserve"> for this communication product, stop entering data</w:t>
      </w:r>
      <w:r w:rsidR="00B344ED" w:rsidRPr="00DF716E">
        <w:rPr>
          <w:rFonts w:asciiTheme="majorHAnsi" w:hAnsiTheme="majorHAnsi"/>
          <w:rPrChange w:id="693" w:author="Author">
            <w:rPr/>
          </w:rPrChange>
        </w:rPr>
        <w:t xml:space="preserve"> now</w:t>
      </w:r>
      <w:r w:rsidR="003F6974" w:rsidRPr="00DF716E">
        <w:rPr>
          <w:rFonts w:asciiTheme="majorHAnsi" w:hAnsiTheme="majorHAnsi"/>
          <w:rPrChange w:id="694" w:author="Author">
            <w:rPr/>
          </w:rPrChange>
        </w:rPr>
        <w:t xml:space="preserve"> and click on the “Return to Projects” button</w:t>
      </w:r>
      <w:r w:rsidR="00B344ED" w:rsidRPr="00DF716E">
        <w:rPr>
          <w:rFonts w:asciiTheme="majorHAnsi" w:hAnsiTheme="majorHAnsi"/>
          <w:rPrChange w:id="695" w:author="Author">
            <w:rPr/>
          </w:rPrChange>
        </w:rPr>
        <w:t xml:space="preserve">.  </w:t>
      </w:r>
      <w:r w:rsidR="008D5846" w:rsidRPr="00DF716E">
        <w:rPr>
          <w:rFonts w:asciiTheme="majorHAnsi" w:hAnsiTheme="majorHAnsi"/>
          <w:rPrChange w:id="696" w:author="Author">
            <w:rPr/>
          </w:rPrChange>
        </w:rPr>
        <w:t xml:space="preserve"> </w:t>
      </w:r>
    </w:p>
    <w:p w:rsidR="00051C07" w:rsidRPr="00DF716E" w:rsidRDefault="00E51073">
      <w:pPr>
        <w:rPr>
          <w:rFonts w:asciiTheme="majorHAnsi" w:hAnsiTheme="majorHAnsi"/>
          <w:rPrChange w:id="697" w:author="Author">
            <w:rPr/>
          </w:rPrChange>
        </w:rPr>
      </w:pPr>
      <w:r w:rsidRPr="00DF716E">
        <w:rPr>
          <w:rFonts w:asciiTheme="majorHAnsi" w:hAnsiTheme="majorHAnsi"/>
          <w:i/>
          <w:highlight w:val="yellow"/>
          <w:u w:val="single"/>
          <w:rPrChange w:id="698" w:author="Author">
            <w:rPr>
              <w:i/>
              <w:highlight w:val="yellow"/>
              <w:u w:val="single"/>
            </w:rPr>
          </w:rPrChange>
        </w:rPr>
        <w:t>Resident ID</w:t>
      </w:r>
      <w:r w:rsidR="009A13C4" w:rsidRPr="00DF716E">
        <w:rPr>
          <w:rFonts w:asciiTheme="majorHAnsi" w:hAnsiTheme="majorHAnsi"/>
          <w:rPrChange w:id="699" w:author="Author">
            <w:rPr/>
          </w:rPrChange>
        </w:rPr>
        <w:t>:</w:t>
      </w:r>
      <w:r w:rsidRPr="00DF716E">
        <w:rPr>
          <w:rFonts w:asciiTheme="majorHAnsi" w:hAnsiTheme="majorHAnsi"/>
          <w:rPrChange w:id="700" w:author="Author">
            <w:rPr/>
          </w:rPrChange>
        </w:rPr>
        <w:t xml:space="preserve"> This is </w:t>
      </w:r>
      <w:r w:rsidR="00051C07" w:rsidRPr="00DF716E">
        <w:rPr>
          <w:rFonts w:asciiTheme="majorHAnsi" w:hAnsiTheme="majorHAnsi"/>
          <w:rPrChange w:id="701" w:author="Author">
            <w:rPr/>
          </w:rPrChange>
        </w:rPr>
        <w:t>reserved for later versions of the project tracking program.  Do not enter.</w:t>
      </w:r>
    </w:p>
    <w:p w:rsidR="00051C07" w:rsidRPr="00DF716E" w:rsidRDefault="00051C07">
      <w:pPr>
        <w:rPr>
          <w:rFonts w:asciiTheme="majorHAnsi" w:hAnsiTheme="majorHAnsi"/>
          <w:rPrChange w:id="702" w:author="Author">
            <w:rPr/>
          </w:rPrChange>
        </w:rPr>
      </w:pPr>
      <w:r w:rsidRPr="00DF716E">
        <w:rPr>
          <w:rFonts w:asciiTheme="majorHAnsi" w:hAnsiTheme="majorHAnsi"/>
          <w:i/>
          <w:u w:val="single"/>
          <w:rPrChange w:id="703" w:author="Author">
            <w:rPr>
              <w:i/>
              <w:u w:val="single"/>
            </w:rPr>
          </w:rPrChange>
        </w:rPr>
        <w:t>Resident position on project</w:t>
      </w:r>
      <w:r w:rsidR="00B344ED" w:rsidRPr="00DF716E">
        <w:rPr>
          <w:rFonts w:asciiTheme="majorHAnsi" w:hAnsiTheme="majorHAnsi"/>
          <w:rPrChange w:id="704" w:author="Author">
            <w:rPr/>
          </w:rPrChange>
        </w:rPr>
        <w:t xml:space="preserve">: </w:t>
      </w:r>
      <w:r w:rsidRPr="00DF716E">
        <w:rPr>
          <w:rFonts w:asciiTheme="majorHAnsi" w:hAnsiTheme="majorHAnsi"/>
          <w:rPrChange w:id="705" w:author="Author">
            <w:rPr/>
          </w:rPrChange>
        </w:rPr>
        <w:t>If</w:t>
      </w:r>
      <w:r w:rsidR="00B344ED" w:rsidRPr="00DF716E">
        <w:rPr>
          <w:rFonts w:asciiTheme="majorHAnsi" w:hAnsiTheme="majorHAnsi"/>
          <w:rPrChange w:id="706" w:author="Author">
            <w:rPr/>
          </w:rPrChange>
        </w:rPr>
        <w:t xml:space="preserve"> you are the </w:t>
      </w:r>
      <w:r w:rsidRPr="00DF716E">
        <w:rPr>
          <w:rFonts w:asciiTheme="majorHAnsi" w:hAnsiTheme="majorHAnsi"/>
          <w:b/>
          <w:rPrChange w:id="707" w:author="Author">
            <w:rPr>
              <w:b/>
            </w:rPr>
          </w:rPrChange>
        </w:rPr>
        <w:t>Lead</w:t>
      </w:r>
      <w:r w:rsidRPr="00DF716E">
        <w:rPr>
          <w:rFonts w:asciiTheme="majorHAnsi" w:hAnsiTheme="majorHAnsi"/>
          <w:rPrChange w:id="708" w:author="Author">
            <w:rPr/>
          </w:rPrChange>
        </w:rPr>
        <w:t xml:space="preserve"> on the project</w:t>
      </w:r>
      <w:r w:rsidR="00B344ED" w:rsidRPr="00DF716E">
        <w:rPr>
          <w:rFonts w:asciiTheme="majorHAnsi" w:hAnsiTheme="majorHAnsi"/>
          <w:rPrChange w:id="709" w:author="Author">
            <w:rPr/>
          </w:rPrChange>
        </w:rPr>
        <w:t>,</w:t>
      </w:r>
      <w:r w:rsidRPr="00DF716E">
        <w:rPr>
          <w:rFonts w:asciiTheme="majorHAnsi" w:hAnsiTheme="majorHAnsi"/>
          <w:rPrChange w:id="710" w:author="Author">
            <w:rPr/>
          </w:rPrChange>
        </w:rPr>
        <w:t xml:space="preserve"> </w:t>
      </w:r>
      <w:r w:rsidR="00B344ED" w:rsidRPr="00DF716E">
        <w:rPr>
          <w:rFonts w:asciiTheme="majorHAnsi" w:hAnsiTheme="majorHAnsi"/>
          <w:rPrChange w:id="711" w:author="Author">
            <w:rPr/>
          </w:rPrChange>
        </w:rPr>
        <w:t>select</w:t>
      </w:r>
      <w:r w:rsidRPr="00DF716E">
        <w:rPr>
          <w:rFonts w:asciiTheme="majorHAnsi" w:hAnsiTheme="majorHAnsi"/>
          <w:rPrChange w:id="712" w:author="Author">
            <w:rPr/>
          </w:rPrChange>
        </w:rPr>
        <w:t xml:space="preserve"> </w:t>
      </w:r>
      <w:r w:rsidR="00514FFD" w:rsidRPr="00DF716E">
        <w:rPr>
          <w:rFonts w:asciiTheme="majorHAnsi" w:hAnsiTheme="majorHAnsi"/>
          <w:b/>
          <w:rPrChange w:id="713" w:author="Author">
            <w:rPr>
              <w:b/>
            </w:rPr>
          </w:rPrChange>
        </w:rPr>
        <w:t>L</w:t>
      </w:r>
      <w:r w:rsidRPr="00DF716E">
        <w:rPr>
          <w:rFonts w:asciiTheme="majorHAnsi" w:hAnsiTheme="majorHAnsi"/>
          <w:b/>
          <w:rPrChange w:id="714" w:author="Author">
            <w:rPr>
              <w:b/>
            </w:rPr>
          </w:rPrChange>
        </w:rPr>
        <w:t>ead</w:t>
      </w:r>
      <w:r w:rsidRPr="00DF716E">
        <w:rPr>
          <w:rFonts w:asciiTheme="majorHAnsi" w:hAnsiTheme="majorHAnsi"/>
          <w:rPrChange w:id="715" w:author="Author">
            <w:rPr/>
          </w:rPrChange>
        </w:rPr>
        <w:t xml:space="preserve"> here.  If </w:t>
      </w:r>
      <w:r w:rsidR="00B344ED" w:rsidRPr="00DF716E">
        <w:rPr>
          <w:rFonts w:asciiTheme="majorHAnsi" w:hAnsiTheme="majorHAnsi"/>
          <w:rPrChange w:id="716" w:author="Author">
            <w:rPr/>
          </w:rPrChange>
        </w:rPr>
        <w:t xml:space="preserve">your are a </w:t>
      </w:r>
      <w:r w:rsidR="00B344ED" w:rsidRPr="00DF716E">
        <w:rPr>
          <w:rFonts w:asciiTheme="majorHAnsi" w:hAnsiTheme="majorHAnsi"/>
          <w:b/>
          <w:rPrChange w:id="717" w:author="Author">
            <w:rPr>
              <w:b/>
            </w:rPr>
          </w:rPrChange>
        </w:rPr>
        <w:t>Team Member</w:t>
      </w:r>
      <w:r w:rsidR="00B344ED" w:rsidRPr="00DF716E">
        <w:rPr>
          <w:rFonts w:asciiTheme="majorHAnsi" w:hAnsiTheme="majorHAnsi"/>
          <w:rPrChange w:id="718" w:author="Author">
            <w:rPr/>
          </w:rPrChange>
        </w:rPr>
        <w:t xml:space="preserve"> on the project </w:t>
      </w:r>
      <w:r w:rsidRPr="00DF716E">
        <w:rPr>
          <w:rFonts w:asciiTheme="majorHAnsi" w:hAnsiTheme="majorHAnsi"/>
          <w:rPrChange w:id="719" w:author="Author">
            <w:rPr/>
          </w:rPrChange>
        </w:rPr>
        <w:t xml:space="preserve">not then select </w:t>
      </w:r>
      <w:r w:rsidR="002050A3" w:rsidRPr="00DF716E">
        <w:rPr>
          <w:rFonts w:asciiTheme="majorHAnsi" w:hAnsiTheme="majorHAnsi"/>
          <w:b/>
          <w:rPrChange w:id="720" w:author="Author">
            <w:rPr>
              <w:b/>
            </w:rPr>
          </w:rPrChange>
        </w:rPr>
        <w:t>Team Member</w:t>
      </w:r>
      <w:r w:rsidRPr="00DF716E">
        <w:rPr>
          <w:rFonts w:asciiTheme="majorHAnsi" w:hAnsiTheme="majorHAnsi"/>
          <w:rPrChange w:id="721" w:author="Author">
            <w:rPr/>
          </w:rPrChange>
        </w:rPr>
        <w:t xml:space="preserve">.  The </w:t>
      </w:r>
      <w:r w:rsidR="002050A3" w:rsidRPr="00DF716E">
        <w:rPr>
          <w:rFonts w:asciiTheme="majorHAnsi" w:hAnsiTheme="majorHAnsi"/>
          <w:b/>
          <w:rPrChange w:id="722" w:author="Author">
            <w:rPr>
              <w:b/>
            </w:rPr>
          </w:rPrChange>
        </w:rPr>
        <w:t>Lead</w:t>
      </w:r>
      <w:r w:rsidR="002050A3" w:rsidRPr="00DF716E">
        <w:rPr>
          <w:rFonts w:asciiTheme="majorHAnsi" w:hAnsiTheme="majorHAnsi"/>
          <w:rPrChange w:id="723" w:author="Author">
            <w:rPr/>
          </w:rPrChange>
        </w:rPr>
        <w:t xml:space="preserve"> </w:t>
      </w:r>
      <w:r w:rsidRPr="00DF716E">
        <w:rPr>
          <w:rFonts w:asciiTheme="majorHAnsi" w:hAnsiTheme="majorHAnsi"/>
          <w:rPrChange w:id="724" w:author="Author">
            <w:rPr/>
          </w:rPrChange>
        </w:rPr>
        <w:t xml:space="preserve">will be responsible for the </w:t>
      </w:r>
      <w:r w:rsidR="002050A3" w:rsidRPr="00DF716E">
        <w:rPr>
          <w:rFonts w:asciiTheme="majorHAnsi" w:hAnsiTheme="majorHAnsi"/>
          <w:rPrChange w:id="725" w:author="Author">
            <w:rPr/>
          </w:rPrChange>
        </w:rPr>
        <w:t xml:space="preserve">proposal, protocol, </w:t>
      </w:r>
      <w:r w:rsidRPr="00DF716E">
        <w:rPr>
          <w:rFonts w:asciiTheme="majorHAnsi" w:hAnsiTheme="majorHAnsi"/>
          <w:rPrChange w:id="726" w:author="Author">
            <w:rPr/>
          </w:rPrChange>
        </w:rPr>
        <w:t xml:space="preserve">basic field </w:t>
      </w:r>
      <w:r w:rsidR="002050A3" w:rsidRPr="00DF716E">
        <w:rPr>
          <w:rFonts w:asciiTheme="majorHAnsi" w:hAnsiTheme="majorHAnsi"/>
          <w:rPrChange w:id="727" w:author="Author">
            <w:rPr/>
          </w:rPrChange>
        </w:rPr>
        <w:t xml:space="preserve">report, </w:t>
      </w:r>
      <w:r w:rsidRPr="00DF716E">
        <w:rPr>
          <w:rFonts w:asciiTheme="majorHAnsi" w:hAnsiTheme="majorHAnsi"/>
          <w:rPrChange w:id="728" w:author="Author">
            <w:rPr/>
          </w:rPrChange>
        </w:rPr>
        <w:t xml:space="preserve">or </w:t>
      </w:r>
      <w:r w:rsidR="002050A3" w:rsidRPr="00DF716E">
        <w:rPr>
          <w:rFonts w:asciiTheme="majorHAnsi" w:hAnsiTheme="majorHAnsi"/>
          <w:rPrChange w:id="729" w:author="Author">
            <w:rPr/>
          </w:rPrChange>
        </w:rPr>
        <w:t xml:space="preserve">surveillance </w:t>
      </w:r>
      <w:r w:rsidRPr="00DF716E">
        <w:rPr>
          <w:rFonts w:asciiTheme="majorHAnsi" w:hAnsiTheme="majorHAnsi"/>
          <w:rPrChange w:id="730" w:author="Author">
            <w:rPr/>
          </w:rPrChange>
        </w:rPr>
        <w:t xml:space="preserve">analysis report.  </w:t>
      </w:r>
      <w:r w:rsidR="00ED2677" w:rsidRPr="00DF716E">
        <w:rPr>
          <w:rFonts w:asciiTheme="majorHAnsi" w:hAnsiTheme="majorHAnsi"/>
          <w:b/>
          <w:rPrChange w:id="731" w:author="Author">
            <w:rPr>
              <w:b/>
            </w:rPr>
          </w:rPrChange>
        </w:rPr>
        <w:t xml:space="preserve"> </w:t>
      </w:r>
    </w:p>
    <w:p w:rsidR="00F8339A" w:rsidRDefault="00051C07">
      <w:pPr>
        <w:rPr>
          <w:ins w:id="732" w:author="Author"/>
          <w:rFonts w:asciiTheme="majorHAnsi" w:hAnsiTheme="majorHAnsi"/>
        </w:rPr>
      </w:pPr>
      <w:r w:rsidRPr="00DF716E">
        <w:rPr>
          <w:rFonts w:asciiTheme="majorHAnsi" w:hAnsiTheme="majorHAnsi"/>
          <w:i/>
          <w:u w:val="single"/>
          <w:rPrChange w:id="733" w:author="Author">
            <w:rPr>
              <w:i/>
              <w:u w:val="single"/>
            </w:rPr>
          </w:rPrChange>
        </w:rPr>
        <w:t>Type of communication project:</w:t>
      </w:r>
      <w:r w:rsidRPr="00DF716E">
        <w:rPr>
          <w:rFonts w:asciiTheme="majorHAnsi" w:hAnsiTheme="majorHAnsi"/>
          <w:b/>
          <w:rPrChange w:id="734" w:author="Author">
            <w:rPr>
              <w:b/>
            </w:rPr>
          </w:rPrChange>
        </w:rPr>
        <w:t xml:space="preserve">  </w:t>
      </w:r>
      <w:r w:rsidRPr="00DF716E">
        <w:rPr>
          <w:rFonts w:asciiTheme="majorHAnsi" w:hAnsiTheme="majorHAnsi"/>
          <w:rPrChange w:id="735" w:author="Author">
            <w:rPr/>
          </w:rPrChange>
        </w:rPr>
        <w:t xml:space="preserve">Select </w:t>
      </w:r>
      <w:r w:rsidR="002050A3" w:rsidRPr="00DF716E">
        <w:rPr>
          <w:rFonts w:asciiTheme="majorHAnsi" w:hAnsiTheme="majorHAnsi"/>
          <w:rPrChange w:id="736" w:author="Author">
            <w:rPr/>
          </w:rPrChange>
        </w:rPr>
        <w:t xml:space="preserve">the type of communication product </w:t>
      </w:r>
      <w:r w:rsidRPr="00DF716E">
        <w:rPr>
          <w:rFonts w:asciiTheme="majorHAnsi" w:hAnsiTheme="majorHAnsi"/>
          <w:rPrChange w:id="737" w:author="Author">
            <w:rPr/>
          </w:rPrChange>
        </w:rPr>
        <w:t xml:space="preserve">from the drop down list.  </w:t>
      </w:r>
    </w:p>
    <w:p w:rsidR="00F8339A" w:rsidRDefault="00F8339A" w:rsidP="009E3C90">
      <w:pPr>
        <w:spacing w:line="240" w:lineRule="auto"/>
        <w:contextualSpacing/>
        <w:rPr>
          <w:ins w:id="738" w:author="Author"/>
          <w:rFonts w:asciiTheme="majorHAnsi" w:hAnsiTheme="majorHAnsi"/>
        </w:rPr>
        <w:pPrChange w:id="739" w:author="Author">
          <w:pPr/>
        </w:pPrChange>
      </w:pPr>
      <w:ins w:id="740" w:author="Author">
        <w:r>
          <w:rPr>
            <w:rFonts w:asciiTheme="majorHAnsi" w:hAnsiTheme="majorHAnsi"/>
          </w:rPr>
          <w:t xml:space="preserve">Digit 1 Code Beginning: </w:t>
        </w:r>
      </w:ins>
      <w:del w:id="741" w:author="Author">
        <w:r w:rsidR="00051C07" w:rsidRPr="00DF716E" w:rsidDel="00F8339A">
          <w:rPr>
            <w:rFonts w:asciiTheme="majorHAnsi" w:hAnsiTheme="majorHAnsi"/>
            <w:rPrChange w:id="742" w:author="Author">
              <w:rPr/>
            </w:rPrChange>
          </w:rPr>
          <w:delText xml:space="preserve">Codes beginning with the digit 1 are </w:delText>
        </w:r>
      </w:del>
      <w:ins w:id="743" w:author="Author">
        <w:r>
          <w:rPr>
            <w:rFonts w:asciiTheme="majorHAnsi" w:hAnsiTheme="majorHAnsi"/>
          </w:rPr>
          <w:t>C</w:t>
        </w:r>
      </w:ins>
      <w:del w:id="744" w:author="Author">
        <w:r w:rsidR="00051C07" w:rsidRPr="00DF716E" w:rsidDel="00F8339A">
          <w:rPr>
            <w:rFonts w:asciiTheme="majorHAnsi" w:hAnsiTheme="majorHAnsi"/>
            <w:rPrChange w:id="745" w:author="Author">
              <w:rPr/>
            </w:rPrChange>
          </w:rPr>
          <w:delText>c</w:delText>
        </w:r>
      </w:del>
      <w:r w:rsidR="00051C07" w:rsidRPr="00DF716E">
        <w:rPr>
          <w:rFonts w:asciiTheme="majorHAnsi" w:hAnsiTheme="majorHAnsi"/>
          <w:rPrChange w:id="746" w:author="Author">
            <w:rPr/>
          </w:rPrChange>
        </w:rPr>
        <w:t xml:space="preserve">ommonly required reports in FETPs.  </w:t>
      </w:r>
    </w:p>
    <w:p w:rsidR="00F8339A" w:rsidRDefault="00F8339A" w:rsidP="009E3C90">
      <w:pPr>
        <w:spacing w:line="240" w:lineRule="auto"/>
        <w:contextualSpacing/>
        <w:rPr>
          <w:ins w:id="747" w:author="Author"/>
          <w:rFonts w:asciiTheme="majorHAnsi" w:hAnsiTheme="majorHAnsi"/>
        </w:rPr>
        <w:pPrChange w:id="748" w:author="Author">
          <w:pPr/>
        </w:pPrChange>
      </w:pPr>
      <w:ins w:id="749" w:author="Author">
        <w:r>
          <w:rPr>
            <w:rFonts w:asciiTheme="majorHAnsi" w:hAnsiTheme="majorHAnsi"/>
          </w:rPr>
          <w:t xml:space="preserve">Digit 2 Code Beginning: </w:t>
        </w:r>
      </w:ins>
      <w:del w:id="750" w:author="Author">
        <w:r w:rsidR="00051C07" w:rsidRPr="00DF716E" w:rsidDel="00F8339A">
          <w:rPr>
            <w:rFonts w:asciiTheme="majorHAnsi" w:hAnsiTheme="majorHAnsi"/>
            <w:rPrChange w:id="751" w:author="Author">
              <w:rPr/>
            </w:rPrChange>
          </w:rPr>
          <w:delText xml:space="preserve">Those beginning with the digit 2 are </w:delText>
        </w:r>
      </w:del>
      <w:ins w:id="752" w:author="Author">
        <w:r>
          <w:rPr>
            <w:rFonts w:asciiTheme="majorHAnsi" w:hAnsiTheme="majorHAnsi"/>
          </w:rPr>
          <w:t>S</w:t>
        </w:r>
      </w:ins>
      <w:del w:id="753" w:author="Author">
        <w:r w:rsidR="00051C07" w:rsidRPr="00DF716E" w:rsidDel="00F8339A">
          <w:rPr>
            <w:rFonts w:asciiTheme="majorHAnsi" w:hAnsiTheme="majorHAnsi"/>
            <w:rPrChange w:id="754" w:author="Author">
              <w:rPr/>
            </w:rPrChange>
          </w:rPr>
          <w:delText>s</w:delText>
        </w:r>
      </w:del>
      <w:r w:rsidR="00051C07" w:rsidRPr="00DF716E">
        <w:rPr>
          <w:rFonts w:asciiTheme="majorHAnsi" w:hAnsiTheme="majorHAnsi"/>
          <w:rPrChange w:id="755" w:author="Author">
            <w:rPr/>
          </w:rPrChange>
        </w:rPr>
        <w:t xml:space="preserve">cientific works for presentation and publication.  </w:t>
      </w:r>
    </w:p>
    <w:p w:rsidR="00F8339A" w:rsidRDefault="00F8339A" w:rsidP="009E3C90">
      <w:pPr>
        <w:spacing w:line="240" w:lineRule="auto"/>
        <w:contextualSpacing/>
        <w:rPr>
          <w:ins w:id="756" w:author="Author"/>
          <w:rFonts w:asciiTheme="majorHAnsi" w:hAnsiTheme="majorHAnsi"/>
        </w:rPr>
        <w:pPrChange w:id="757" w:author="Author">
          <w:pPr/>
        </w:pPrChange>
      </w:pPr>
      <w:ins w:id="758" w:author="Author">
        <w:r>
          <w:rPr>
            <w:rFonts w:asciiTheme="majorHAnsi" w:hAnsiTheme="majorHAnsi"/>
          </w:rPr>
          <w:t xml:space="preserve">Digit 3 Code Beginning: </w:t>
        </w:r>
      </w:ins>
      <w:del w:id="759" w:author="Author">
        <w:r w:rsidR="00051C07" w:rsidRPr="00DF716E" w:rsidDel="00F8339A">
          <w:rPr>
            <w:rFonts w:asciiTheme="majorHAnsi" w:hAnsiTheme="majorHAnsi"/>
            <w:rPrChange w:id="760" w:author="Author">
              <w:rPr/>
            </w:rPrChange>
          </w:rPr>
          <w:delText xml:space="preserve">Those beginning with the digit 3 are </w:delText>
        </w:r>
      </w:del>
      <w:ins w:id="761" w:author="Author">
        <w:r>
          <w:rPr>
            <w:rFonts w:asciiTheme="majorHAnsi" w:hAnsiTheme="majorHAnsi"/>
          </w:rPr>
          <w:t>I</w:t>
        </w:r>
      </w:ins>
      <w:del w:id="762" w:author="Author">
        <w:r w:rsidR="00051C07" w:rsidRPr="00DF716E" w:rsidDel="00F8339A">
          <w:rPr>
            <w:rFonts w:asciiTheme="majorHAnsi" w:hAnsiTheme="majorHAnsi"/>
            <w:rPrChange w:id="763" w:author="Author">
              <w:rPr/>
            </w:rPrChange>
          </w:rPr>
          <w:delText>i</w:delText>
        </w:r>
      </w:del>
      <w:r w:rsidR="00051C07" w:rsidRPr="00DF716E">
        <w:rPr>
          <w:rFonts w:asciiTheme="majorHAnsi" w:hAnsiTheme="majorHAnsi"/>
          <w:rPrChange w:id="764" w:author="Author">
            <w:rPr/>
          </w:rPrChange>
        </w:rPr>
        <w:t>nformational materials mean</w:t>
      </w:r>
      <w:r w:rsidR="00230E9B" w:rsidRPr="00DF716E">
        <w:rPr>
          <w:rFonts w:asciiTheme="majorHAnsi" w:hAnsiTheme="majorHAnsi"/>
          <w:rPrChange w:id="765" w:author="Author">
            <w:rPr/>
          </w:rPrChange>
        </w:rPr>
        <w:t>t</w:t>
      </w:r>
      <w:r w:rsidR="00051C07" w:rsidRPr="00DF716E">
        <w:rPr>
          <w:rFonts w:asciiTheme="majorHAnsi" w:hAnsiTheme="majorHAnsi"/>
          <w:rPrChange w:id="766" w:author="Author">
            <w:rPr/>
          </w:rPrChange>
        </w:rPr>
        <w:t xml:space="preserve"> for the public, stakeholders, other health workers, etc.  </w:t>
      </w:r>
    </w:p>
    <w:p w:rsidR="00051C07" w:rsidRDefault="00F8339A" w:rsidP="009E3C90">
      <w:pPr>
        <w:spacing w:line="240" w:lineRule="auto"/>
        <w:contextualSpacing/>
        <w:rPr>
          <w:ins w:id="767" w:author="Author"/>
          <w:rFonts w:asciiTheme="majorHAnsi" w:hAnsiTheme="majorHAnsi"/>
        </w:rPr>
        <w:pPrChange w:id="768" w:author="Author">
          <w:pPr/>
        </w:pPrChange>
      </w:pPr>
      <w:ins w:id="769" w:author="Author">
        <w:r>
          <w:rPr>
            <w:rFonts w:asciiTheme="majorHAnsi" w:hAnsiTheme="majorHAnsi"/>
          </w:rPr>
          <w:t>Digit 4 Code Beginning:</w:t>
        </w:r>
      </w:ins>
      <w:del w:id="770" w:author="Author">
        <w:r w:rsidR="00051C07" w:rsidRPr="00DF716E" w:rsidDel="00F8339A">
          <w:rPr>
            <w:rFonts w:asciiTheme="majorHAnsi" w:hAnsiTheme="majorHAnsi"/>
            <w:rPrChange w:id="771" w:author="Author">
              <w:rPr/>
            </w:rPrChange>
          </w:rPr>
          <w:delText>Th</w:delText>
        </w:r>
        <w:r w:rsidR="00230E9B" w:rsidRPr="00DF716E" w:rsidDel="00F8339A">
          <w:rPr>
            <w:rFonts w:asciiTheme="majorHAnsi" w:hAnsiTheme="majorHAnsi"/>
            <w:rPrChange w:id="772" w:author="Author">
              <w:rPr/>
            </w:rPrChange>
          </w:rPr>
          <w:delText>ose</w:delText>
        </w:r>
        <w:r w:rsidR="00051C07" w:rsidRPr="00DF716E" w:rsidDel="00F8339A">
          <w:rPr>
            <w:rFonts w:asciiTheme="majorHAnsi" w:hAnsiTheme="majorHAnsi"/>
            <w:rPrChange w:id="773" w:author="Author">
              <w:rPr/>
            </w:rPrChange>
          </w:rPr>
          <w:delText xml:space="preserve"> beginning with 4</w:delText>
        </w:r>
      </w:del>
      <w:r w:rsidR="00051C07" w:rsidRPr="00DF716E">
        <w:rPr>
          <w:rFonts w:asciiTheme="majorHAnsi" w:hAnsiTheme="majorHAnsi"/>
          <w:rPrChange w:id="774" w:author="Author">
            <w:rPr/>
          </w:rPrChange>
        </w:rPr>
        <w:t xml:space="preserve"> </w:t>
      </w:r>
      <w:ins w:id="775" w:author="Author">
        <w:r>
          <w:rPr>
            <w:rFonts w:asciiTheme="majorHAnsi" w:hAnsiTheme="majorHAnsi"/>
          </w:rPr>
          <w:t>I</w:t>
        </w:r>
      </w:ins>
      <w:del w:id="776" w:author="Author">
        <w:r w:rsidR="00051C07" w:rsidRPr="00DF716E" w:rsidDel="00F8339A">
          <w:rPr>
            <w:rFonts w:asciiTheme="majorHAnsi" w:hAnsiTheme="majorHAnsi"/>
            <w:rPrChange w:id="777" w:author="Author">
              <w:rPr/>
            </w:rPrChange>
          </w:rPr>
          <w:delText>i</w:delText>
        </w:r>
      </w:del>
      <w:r w:rsidR="00051C07" w:rsidRPr="00DF716E">
        <w:rPr>
          <w:rFonts w:asciiTheme="majorHAnsi" w:hAnsiTheme="majorHAnsi"/>
          <w:rPrChange w:id="778" w:author="Author">
            <w:rPr/>
          </w:rPrChange>
        </w:rPr>
        <w:t xml:space="preserve">nvolve training </w:t>
      </w:r>
      <w:r w:rsidR="00230E9B" w:rsidRPr="00DF716E">
        <w:rPr>
          <w:rFonts w:asciiTheme="majorHAnsi" w:hAnsiTheme="majorHAnsi"/>
          <w:rPrChange w:id="779" w:author="Author">
            <w:rPr/>
          </w:rPrChange>
        </w:rPr>
        <w:t>materials</w:t>
      </w:r>
      <w:r w:rsidR="00051C07" w:rsidRPr="00DF716E">
        <w:rPr>
          <w:rFonts w:asciiTheme="majorHAnsi" w:hAnsiTheme="majorHAnsi"/>
          <w:rPrChange w:id="780" w:author="Author">
            <w:rPr/>
          </w:rPrChange>
        </w:rPr>
        <w:t xml:space="preserve"> and</w:t>
      </w:r>
      <w:r w:rsidR="002050A3" w:rsidRPr="00DF716E">
        <w:rPr>
          <w:rFonts w:asciiTheme="majorHAnsi" w:hAnsiTheme="majorHAnsi"/>
          <w:rPrChange w:id="781" w:author="Author">
            <w:rPr/>
          </w:rPrChange>
        </w:rPr>
        <w:t xml:space="preserve"> reports about training. </w:t>
      </w:r>
    </w:p>
    <w:p w:rsidR="00F8339A" w:rsidRPr="00DF716E" w:rsidRDefault="00F8339A" w:rsidP="009E3C90">
      <w:pPr>
        <w:spacing w:line="240" w:lineRule="auto"/>
        <w:contextualSpacing/>
        <w:rPr>
          <w:rFonts w:asciiTheme="majorHAnsi" w:hAnsiTheme="majorHAnsi"/>
          <w:rPrChange w:id="782" w:author="Author">
            <w:rPr/>
          </w:rPrChange>
        </w:rPr>
        <w:pPrChange w:id="783" w:author="Author">
          <w:pPr/>
        </w:pPrChange>
      </w:pPr>
    </w:p>
    <w:p w:rsidR="00051C07" w:rsidRPr="00DF716E" w:rsidRDefault="00051C07">
      <w:pPr>
        <w:rPr>
          <w:rFonts w:asciiTheme="majorHAnsi" w:hAnsiTheme="majorHAnsi"/>
          <w:b/>
          <w:rPrChange w:id="784" w:author="Author">
            <w:rPr>
              <w:b/>
            </w:rPr>
          </w:rPrChange>
        </w:rPr>
      </w:pPr>
      <w:r w:rsidRPr="00DF716E">
        <w:rPr>
          <w:rFonts w:asciiTheme="majorHAnsi" w:hAnsiTheme="majorHAnsi"/>
          <w:i/>
          <w:u w:val="single"/>
          <w:rPrChange w:id="785" w:author="Author">
            <w:rPr>
              <w:i/>
              <w:u w:val="single"/>
            </w:rPr>
          </w:rPrChange>
        </w:rPr>
        <w:t>Is this a required communication project?</w:t>
      </w:r>
      <w:r w:rsidRPr="00DF716E">
        <w:rPr>
          <w:rFonts w:asciiTheme="majorHAnsi" w:hAnsiTheme="majorHAnsi"/>
          <w:b/>
          <w:rPrChange w:id="786" w:author="Author">
            <w:rPr>
              <w:b/>
            </w:rPr>
          </w:rPrChange>
        </w:rPr>
        <w:t xml:space="preserve">  </w:t>
      </w:r>
      <w:r w:rsidR="002050A3" w:rsidRPr="00DF716E">
        <w:rPr>
          <w:rFonts w:asciiTheme="majorHAnsi" w:hAnsiTheme="majorHAnsi"/>
          <w:rPrChange w:id="787" w:author="Author">
            <w:rPr/>
          </w:rPrChange>
        </w:rPr>
        <w:t>Select</w:t>
      </w:r>
      <w:r w:rsidRPr="00DF716E">
        <w:rPr>
          <w:rFonts w:asciiTheme="majorHAnsi" w:hAnsiTheme="majorHAnsi"/>
          <w:rPrChange w:id="788" w:author="Author">
            <w:rPr/>
          </w:rPrChange>
        </w:rPr>
        <w:t xml:space="preserve"> </w:t>
      </w:r>
      <w:r w:rsidRPr="00DF716E">
        <w:rPr>
          <w:rFonts w:asciiTheme="majorHAnsi" w:hAnsiTheme="majorHAnsi"/>
          <w:b/>
          <w:rPrChange w:id="789" w:author="Author">
            <w:rPr>
              <w:b/>
            </w:rPr>
          </w:rPrChange>
        </w:rPr>
        <w:t xml:space="preserve">yes </w:t>
      </w:r>
      <w:r w:rsidRPr="00DF716E">
        <w:rPr>
          <w:rFonts w:asciiTheme="majorHAnsi" w:hAnsiTheme="majorHAnsi"/>
          <w:rPrChange w:id="790" w:author="Author">
            <w:rPr/>
          </w:rPrChange>
        </w:rPr>
        <w:t xml:space="preserve">or </w:t>
      </w:r>
      <w:r w:rsidRPr="00DF716E">
        <w:rPr>
          <w:rFonts w:asciiTheme="majorHAnsi" w:hAnsiTheme="majorHAnsi"/>
          <w:b/>
          <w:rPrChange w:id="791" w:author="Author">
            <w:rPr>
              <w:b/>
            </w:rPr>
          </w:rPrChange>
        </w:rPr>
        <w:t>no</w:t>
      </w:r>
      <w:r w:rsidRPr="00DF716E">
        <w:rPr>
          <w:rFonts w:asciiTheme="majorHAnsi" w:hAnsiTheme="majorHAnsi"/>
          <w:rPrChange w:id="792" w:author="Author">
            <w:rPr/>
          </w:rPrChange>
        </w:rPr>
        <w:t xml:space="preserve"> depending on the requirements of your FETP.</w:t>
      </w:r>
      <w:r w:rsidR="00031F72" w:rsidRPr="00DF716E">
        <w:rPr>
          <w:rFonts w:asciiTheme="majorHAnsi" w:hAnsiTheme="majorHAnsi"/>
          <w:rPrChange w:id="793" w:author="Author">
            <w:rPr/>
          </w:rPrChange>
        </w:rPr>
        <w:t xml:space="preserve">  If you have </w:t>
      </w:r>
      <w:r w:rsidR="002050A3" w:rsidRPr="00DF716E">
        <w:rPr>
          <w:rFonts w:asciiTheme="majorHAnsi" w:hAnsiTheme="majorHAnsi"/>
          <w:rPrChange w:id="794" w:author="Author">
            <w:rPr/>
          </w:rPrChange>
        </w:rPr>
        <w:t xml:space="preserve">exceeded </w:t>
      </w:r>
      <w:r w:rsidR="00230E9B" w:rsidRPr="00DF716E">
        <w:rPr>
          <w:rFonts w:asciiTheme="majorHAnsi" w:hAnsiTheme="majorHAnsi"/>
          <w:rPrChange w:id="795" w:author="Author">
            <w:rPr/>
          </w:rPrChange>
        </w:rPr>
        <w:t>the minimum required number of</w:t>
      </w:r>
      <w:r w:rsidR="00031F72" w:rsidRPr="00DF716E">
        <w:rPr>
          <w:rFonts w:asciiTheme="majorHAnsi" w:hAnsiTheme="majorHAnsi"/>
          <w:rPrChange w:id="796" w:author="Author">
            <w:rPr/>
          </w:rPrChange>
        </w:rPr>
        <w:t xml:space="preserve"> particular type </w:t>
      </w:r>
      <w:r w:rsidR="00230E9B" w:rsidRPr="00DF716E">
        <w:rPr>
          <w:rFonts w:asciiTheme="majorHAnsi" w:hAnsiTheme="majorHAnsi"/>
          <w:rPrChange w:id="797" w:author="Author">
            <w:rPr/>
          </w:rPrChange>
        </w:rPr>
        <w:t xml:space="preserve">of report also answer </w:t>
      </w:r>
      <w:r w:rsidR="00031F72" w:rsidRPr="00DF716E">
        <w:rPr>
          <w:rFonts w:asciiTheme="majorHAnsi" w:hAnsiTheme="majorHAnsi"/>
          <w:b/>
          <w:rPrChange w:id="798" w:author="Author">
            <w:rPr>
              <w:b/>
            </w:rPr>
          </w:rPrChange>
        </w:rPr>
        <w:t>yes</w:t>
      </w:r>
      <w:r w:rsidR="00031F72" w:rsidRPr="00DF716E">
        <w:rPr>
          <w:rFonts w:asciiTheme="majorHAnsi" w:hAnsiTheme="majorHAnsi"/>
          <w:rPrChange w:id="799" w:author="Author">
            <w:rPr/>
          </w:rPrChange>
        </w:rPr>
        <w:t xml:space="preserve"> (it is required).</w:t>
      </w:r>
    </w:p>
    <w:p w:rsidR="00B257B6" w:rsidRPr="00DF716E" w:rsidRDefault="00031F72">
      <w:pPr>
        <w:rPr>
          <w:rFonts w:asciiTheme="majorHAnsi" w:hAnsiTheme="majorHAnsi"/>
          <w:rPrChange w:id="800" w:author="Author">
            <w:rPr/>
          </w:rPrChange>
        </w:rPr>
      </w:pPr>
      <w:r w:rsidRPr="00DF716E">
        <w:rPr>
          <w:rFonts w:asciiTheme="majorHAnsi" w:hAnsiTheme="majorHAnsi"/>
          <w:i/>
          <w:u w:val="single"/>
          <w:rPrChange w:id="801" w:author="Author">
            <w:rPr>
              <w:i/>
              <w:u w:val="single"/>
            </w:rPr>
          </w:rPrChange>
        </w:rPr>
        <w:t>Drafts:</w:t>
      </w:r>
      <w:r w:rsidRPr="00DF716E">
        <w:rPr>
          <w:rFonts w:asciiTheme="majorHAnsi" w:hAnsiTheme="majorHAnsi"/>
          <w:rPrChange w:id="802" w:author="Author">
            <w:rPr/>
          </w:rPrChange>
        </w:rPr>
        <w:t xml:space="preserve">  </w:t>
      </w:r>
      <w:r w:rsidR="00B257B6" w:rsidRPr="00DF716E">
        <w:rPr>
          <w:rFonts w:asciiTheme="majorHAnsi" w:hAnsiTheme="majorHAnsi"/>
          <w:rPrChange w:id="803" w:author="Author">
            <w:rPr/>
          </w:rPrChange>
        </w:rPr>
        <w:t xml:space="preserve">To register completion of a communication product, enter the date of completion in the top cell of the  </w:t>
      </w:r>
      <w:r w:rsidR="00B257B6" w:rsidRPr="00DF716E">
        <w:rPr>
          <w:rFonts w:asciiTheme="majorHAnsi" w:hAnsiTheme="majorHAnsi"/>
          <w:i/>
          <w:u w:val="single"/>
          <w:rPrChange w:id="804" w:author="Author">
            <w:rPr>
              <w:i/>
              <w:u w:val="single"/>
            </w:rPr>
          </w:rPrChange>
        </w:rPr>
        <w:t>date submitted</w:t>
      </w:r>
      <w:r w:rsidR="00B257B6" w:rsidRPr="00DF716E">
        <w:rPr>
          <w:rFonts w:asciiTheme="majorHAnsi" w:hAnsiTheme="majorHAnsi"/>
          <w:b/>
          <w:rPrChange w:id="805" w:author="Author">
            <w:rPr>
              <w:b/>
            </w:rPr>
          </w:rPrChange>
        </w:rPr>
        <w:t xml:space="preserve"> </w:t>
      </w:r>
      <w:r w:rsidR="00B257B6" w:rsidRPr="00DF716E">
        <w:rPr>
          <w:rFonts w:asciiTheme="majorHAnsi" w:hAnsiTheme="majorHAnsi"/>
          <w:rPrChange w:id="806" w:author="Author">
            <w:rPr/>
          </w:rPrChange>
        </w:rPr>
        <w:t>column.  Then select Yes in the top cell of the Final? Column.</w:t>
      </w:r>
      <w:r w:rsidR="00DE702E" w:rsidRPr="00DF716E">
        <w:rPr>
          <w:rFonts w:asciiTheme="majorHAnsi" w:hAnsiTheme="majorHAnsi"/>
          <w:rPrChange w:id="807" w:author="Author">
            <w:rPr/>
          </w:rPrChange>
        </w:rPr>
        <w:t xml:space="preserve">  </w:t>
      </w:r>
    </w:p>
    <w:p w:rsidR="00DC0A4C" w:rsidRPr="00DF716E" w:rsidRDefault="00DE702E">
      <w:pPr>
        <w:rPr>
          <w:rFonts w:asciiTheme="majorHAnsi" w:hAnsiTheme="majorHAnsi"/>
          <w:rPrChange w:id="808" w:author="Author">
            <w:rPr/>
          </w:rPrChange>
        </w:rPr>
      </w:pPr>
      <w:r w:rsidRPr="00DF716E">
        <w:rPr>
          <w:rFonts w:asciiTheme="majorHAnsi" w:hAnsiTheme="majorHAnsi"/>
          <w:rPrChange w:id="809" w:author="Author">
            <w:rPr/>
          </w:rPrChange>
        </w:rPr>
        <w:t xml:space="preserve">This </w:t>
      </w:r>
      <w:r w:rsidR="00B257B6" w:rsidRPr="00DF716E">
        <w:rPr>
          <w:rFonts w:asciiTheme="majorHAnsi" w:hAnsiTheme="majorHAnsi"/>
          <w:i/>
          <w:u w:val="single"/>
          <w:rPrChange w:id="810" w:author="Author">
            <w:rPr>
              <w:i/>
              <w:u w:val="single"/>
            </w:rPr>
          </w:rPrChange>
        </w:rPr>
        <w:t>Drafts</w:t>
      </w:r>
      <w:r w:rsidR="00B257B6" w:rsidRPr="00DF716E">
        <w:rPr>
          <w:rFonts w:asciiTheme="majorHAnsi" w:hAnsiTheme="majorHAnsi"/>
          <w:rPrChange w:id="811" w:author="Author">
            <w:rPr/>
          </w:rPrChange>
        </w:rPr>
        <w:t xml:space="preserve"> </w:t>
      </w:r>
      <w:r w:rsidRPr="00DF716E">
        <w:rPr>
          <w:rFonts w:asciiTheme="majorHAnsi" w:hAnsiTheme="majorHAnsi"/>
          <w:rPrChange w:id="812" w:author="Author">
            <w:rPr/>
          </w:rPrChange>
        </w:rPr>
        <w:t>table has multiple rows and columns for drafts.  Optionally</w:t>
      </w:r>
      <w:r w:rsidR="00B257B6" w:rsidRPr="00DF716E">
        <w:rPr>
          <w:rFonts w:asciiTheme="majorHAnsi" w:hAnsiTheme="majorHAnsi"/>
          <w:rPrChange w:id="813" w:author="Author">
            <w:rPr/>
          </w:rPrChange>
        </w:rPr>
        <w:t>,</w:t>
      </w:r>
      <w:r w:rsidRPr="00DF716E">
        <w:rPr>
          <w:rFonts w:asciiTheme="majorHAnsi" w:hAnsiTheme="majorHAnsi"/>
          <w:rPrChange w:id="814" w:author="Author">
            <w:rPr/>
          </w:rPrChange>
        </w:rPr>
        <w:t xml:space="preserve"> your program may use these for tracking drafts and revisions of the communication product.  </w:t>
      </w:r>
    </w:p>
    <w:p w:rsidR="002762BD" w:rsidRPr="00DF716E" w:rsidRDefault="002762BD">
      <w:pPr>
        <w:rPr>
          <w:rFonts w:asciiTheme="majorHAnsi" w:hAnsiTheme="majorHAnsi"/>
          <w:rPrChange w:id="815" w:author="Author">
            <w:rPr/>
          </w:rPrChange>
        </w:rPr>
      </w:pPr>
      <w:r w:rsidRPr="00DF716E">
        <w:rPr>
          <w:rFonts w:asciiTheme="majorHAnsi" w:hAnsiTheme="majorHAnsi"/>
          <w:rPrChange w:id="816" w:author="Author">
            <w:rPr/>
          </w:rPrChange>
        </w:rPr>
        <w:t xml:space="preserve">After </w:t>
      </w:r>
      <w:r w:rsidR="00154FAC" w:rsidRPr="00DF716E">
        <w:rPr>
          <w:rFonts w:asciiTheme="majorHAnsi" w:hAnsiTheme="majorHAnsi"/>
          <w:rPrChange w:id="817" w:author="Author">
            <w:rPr/>
          </w:rPrChange>
        </w:rPr>
        <w:t>finishing</w:t>
      </w:r>
      <w:r w:rsidRPr="00DF716E">
        <w:rPr>
          <w:rFonts w:asciiTheme="majorHAnsi" w:hAnsiTheme="majorHAnsi"/>
          <w:rPrChange w:id="818" w:author="Author">
            <w:rPr/>
          </w:rPrChange>
        </w:rPr>
        <w:t xml:space="preserve"> the data entry on a communication product</w:t>
      </w:r>
      <w:r w:rsidR="002050A3" w:rsidRPr="00DF716E">
        <w:rPr>
          <w:rFonts w:asciiTheme="majorHAnsi" w:hAnsiTheme="majorHAnsi"/>
          <w:rPrChange w:id="819" w:author="Author">
            <w:rPr/>
          </w:rPrChange>
        </w:rPr>
        <w:t>,</w:t>
      </w:r>
      <w:r w:rsidRPr="00DF716E">
        <w:rPr>
          <w:rFonts w:asciiTheme="majorHAnsi" w:hAnsiTheme="majorHAnsi"/>
          <w:rPrChange w:id="820" w:author="Author">
            <w:rPr/>
          </w:rPrChange>
        </w:rPr>
        <w:t xml:space="preserve"> </w:t>
      </w:r>
      <w:r w:rsidR="00FA3B36" w:rsidRPr="00DF716E">
        <w:rPr>
          <w:rFonts w:asciiTheme="majorHAnsi" w:hAnsiTheme="majorHAnsi"/>
          <w:rPrChange w:id="821" w:author="Author">
            <w:rPr/>
          </w:rPrChange>
        </w:rPr>
        <w:t xml:space="preserve">click </w:t>
      </w:r>
      <w:r w:rsidRPr="00DF716E">
        <w:rPr>
          <w:rFonts w:asciiTheme="majorHAnsi" w:hAnsiTheme="majorHAnsi"/>
          <w:rPrChange w:id="822" w:author="Author">
            <w:rPr/>
          </w:rPrChange>
        </w:rPr>
        <w:t>the “</w:t>
      </w:r>
      <w:r w:rsidR="00FA3B36" w:rsidRPr="00DF716E">
        <w:rPr>
          <w:rFonts w:asciiTheme="majorHAnsi" w:hAnsiTheme="majorHAnsi"/>
          <w:i/>
          <w:u w:val="single"/>
          <w:rPrChange w:id="823" w:author="Author">
            <w:rPr>
              <w:i/>
              <w:u w:val="single"/>
            </w:rPr>
          </w:rPrChange>
        </w:rPr>
        <w:t>R</w:t>
      </w:r>
      <w:r w:rsidRPr="00DF716E">
        <w:rPr>
          <w:rFonts w:asciiTheme="majorHAnsi" w:hAnsiTheme="majorHAnsi"/>
          <w:i/>
          <w:u w:val="single"/>
          <w:rPrChange w:id="824" w:author="Author">
            <w:rPr>
              <w:i/>
              <w:u w:val="single"/>
            </w:rPr>
          </w:rPrChange>
        </w:rPr>
        <w:t>eturn to Project</w:t>
      </w:r>
      <w:ins w:id="825" w:author="Author">
        <w:r w:rsidR="00217D77">
          <w:rPr>
            <w:rFonts w:asciiTheme="majorHAnsi" w:hAnsiTheme="majorHAnsi"/>
            <w:i/>
            <w:u w:val="single"/>
          </w:rPr>
          <w:t>s</w:t>
        </w:r>
      </w:ins>
      <w:r w:rsidRPr="00DF716E">
        <w:rPr>
          <w:rFonts w:asciiTheme="majorHAnsi" w:hAnsiTheme="majorHAnsi"/>
          <w:rPrChange w:id="826" w:author="Author">
            <w:rPr/>
          </w:rPrChange>
        </w:rPr>
        <w:t xml:space="preserve">” button to </w:t>
      </w:r>
      <w:r w:rsidR="00154FAC" w:rsidRPr="00DF716E">
        <w:rPr>
          <w:rFonts w:asciiTheme="majorHAnsi" w:hAnsiTheme="majorHAnsi"/>
          <w:rPrChange w:id="827" w:author="Author">
            <w:rPr/>
          </w:rPrChange>
        </w:rPr>
        <w:t>return</w:t>
      </w:r>
      <w:r w:rsidRPr="00DF716E">
        <w:rPr>
          <w:rFonts w:asciiTheme="majorHAnsi" w:hAnsiTheme="majorHAnsi"/>
          <w:rPrChange w:id="828" w:author="Author">
            <w:rPr/>
          </w:rPrChange>
        </w:rPr>
        <w:t xml:space="preserve"> to the main project form.</w:t>
      </w:r>
      <w:r w:rsidR="00FA3B36" w:rsidRPr="00DF716E">
        <w:rPr>
          <w:rFonts w:asciiTheme="majorHAnsi" w:hAnsiTheme="majorHAnsi"/>
          <w:rPrChange w:id="829" w:author="Author">
            <w:rPr/>
          </w:rPrChange>
        </w:rPr>
        <w:t xml:space="preserve">  If you need to enter another communication product, click “</w:t>
      </w:r>
      <w:r w:rsidR="00FA3B36" w:rsidRPr="00DF716E">
        <w:rPr>
          <w:rFonts w:asciiTheme="majorHAnsi" w:hAnsiTheme="majorHAnsi"/>
          <w:i/>
          <w:u w:val="single"/>
          <w:rPrChange w:id="830" w:author="Author">
            <w:rPr>
              <w:i/>
              <w:u w:val="single"/>
            </w:rPr>
          </w:rPrChange>
        </w:rPr>
        <w:t>Add communication product</w:t>
      </w:r>
      <w:r w:rsidR="00FA3B36" w:rsidRPr="00DF716E">
        <w:rPr>
          <w:rFonts w:asciiTheme="majorHAnsi" w:hAnsiTheme="majorHAnsi"/>
          <w:rPrChange w:id="831" w:author="Author">
            <w:rPr/>
          </w:rPrChange>
        </w:rPr>
        <w:t>”</w:t>
      </w:r>
    </w:p>
    <w:p w:rsidR="002762BD" w:rsidRDefault="002762BD">
      <w:pPr>
        <w:rPr>
          <w:ins w:id="832" w:author="Author"/>
          <w:rFonts w:asciiTheme="majorHAnsi" w:hAnsiTheme="majorHAnsi"/>
          <w:b/>
        </w:rPr>
      </w:pPr>
    </w:p>
    <w:p w:rsidR="009E3C90" w:rsidRDefault="009E3C90">
      <w:pPr>
        <w:rPr>
          <w:ins w:id="833" w:author="Author"/>
          <w:rFonts w:asciiTheme="majorHAnsi" w:hAnsiTheme="majorHAnsi"/>
          <w:b/>
        </w:rPr>
      </w:pPr>
    </w:p>
    <w:p w:rsidR="009E3C90" w:rsidRPr="00DF716E" w:rsidRDefault="009E3C90">
      <w:pPr>
        <w:rPr>
          <w:rFonts w:asciiTheme="majorHAnsi" w:hAnsiTheme="majorHAnsi"/>
          <w:b/>
          <w:rPrChange w:id="834" w:author="Author">
            <w:rPr>
              <w:b/>
            </w:rPr>
          </w:rPrChange>
        </w:rPr>
      </w:pPr>
    </w:p>
    <w:p w:rsidR="009E3C90" w:rsidRDefault="009E3C90">
      <w:pPr>
        <w:rPr>
          <w:ins w:id="835" w:author="Author"/>
          <w:rFonts w:asciiTheme="majorHAnsi" w:hAnsiTheme="majorHAnsi"/>
          <w:b/>
        </w:rPr>
      </w:pPr>
      <w:ins w:id="836" w:author="Author">
        <w:r>
          <w:rPr>
            <w:rFonts w:asciiTheme="majorHAnsi" w:hAnsiTheme="majorHAnsi"/>
            <w:b/>
          </w:rPr>
          <w:lastRenderedPageBreak/>
          <w:t xml:space="preserve">Form: </w:t>
        </w:r>
      </w:ins>
      <w:r w:rsidR="00031F72" w:rsidRPr="00DF716E">
        <w:rPr>
          <w:rFonts w:asciiTheme="majorHAnsi" w:hAnsiTheme="majorHAnsi"/>
          <w:b/>
          <w:rPrChange w:id="837" w:author="Author">
            <w:rPr>
              <w:b/>
            </w:rPr>
          </w:rPrChange>
        </w:rPr>
        <w:t>Public health relevance</w:t>
      </w:r>
      <w:del w:id="838" w:author="Author">
        <w:r w:rsidR="00031F72" w:rsidRPr="00DF716E" w:rsidDel="009E3C90">
          <w:rPr>
            <w:rFonts w:asciiTheme="majorHAnsi" w:hAnsiTheme="majorHAnsi"/>
            <w:b/>
            <w:rPrChange w:id="839" w:author="Author">
              <w:rPr>
                <w:b/>
              </w:rPr>
            </w:rPrChange>
          </w:rPr>
          <w:delText>:</w:delText>
        </w:r>
        <w:r w:rsidR="00C35711" w:rsidRPr="00DF716E" w:rsidDel="009E3C90">
          <w:rPr>
            <w:rFonts w:asciiTheme="majorHAnsi" w:hAnsiTheme="majorHAnsi"/>
            <w:b/>
            <w:rPrChange w:id="840" w:author="Author">
              <w:rPr>
                <w:b/>
              </w:rPr>
            </w:rPrChange>
          </w:rPr>
          <w:delText xml:space="preserve"> </w:delText>
        </w:r>
      </w:del>
    </w:p>
    <w:p w:rsidR="009E3C90" w:rsidRDefault="009E3C90">
      <w:pPr>
        <w:rPr>
          <w:ins w:id="841" w:author="Author"/>
          <w:rFonts w:asciiTheme="majorHAnsi" w:hAnsiTheme="majorHAnsi"/>
          <w:b/>
        </w:rPr>
      </w:pPr>
      <w:ins w:id="842" w:author="Author">
        <w:r>
          <w:rPr>
            <w:rFonts w:asciiTheme="majorHAnsi" w:hAnsiTheme="majorHAnsi"/>
            <w:b/>
            <w:noProof/>
          </w:rPr>
          <w:drawing>
            <wp:inline distT="0" distB="0" distL="0" distR="0">
              <wp:extent cx="63912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3819525"/>
                      </a:xfrm>
                      <a:prstGeom prst="rect">
                        <a:avLst/>
                      </a:prstGeom>
                      <a:noFill/>
                      <a:ln>
                        <a:noFill/>
                      </a:ln>
                    </pic:spPr>
                  </pic:pic>
                </a:graphicData>
              </a:graphic>
            </wp:inline>
          </w:drawing>
        </w:r>
      </w:ins>
    </w:p>
    <w:p w:rsidR="00031F72" w:rsidRPr="00DF716E" w:rsidRDefault="00C35711">
      <w:pPr>
        <w:rPr>
          <w:rFonts w:asciiTheme="majorHAnsi" w:hAnsiTheme="majorHAnsi"/>
          <w:rPrChange w:id="843" w:author="Author">
            <w:rPr/>
          </w:rPrChange>
        </w:rPr>
      </w:pPr>
      <w:r w:rsidRPr="00DF716E">
        <w:rPr>
          <w:rFonts w:asciiTheme="majorHAnsi" w:hAnsiTheme="majorHAnsi"/>
          <w:rPrChange w:id="844" w:author="Author">
            <w:rPr/>
          </w:rPrChange>
        </w:rPr>
        <w:t>Th</w:t>
      </w:r>
      <w:r w:rsidR="00CA0E94" w:rsidRPr="00DF716E">
        <w:rPr>
          <w:rFonts w:asciiTheme="majorHAnsi" w:hAnsiTheme="majorHAnsi"/>
          <w:rPrChange w:id="845" w:author="Author">
            <w:rPr/>
          </w:rPrChange>
        </w:rPr>
        <w:t xml:space="preserve">is </w:t>
      </w:r>
      <w:r w:rsidRPr="00DF716E">
        <w:rPr>
          <w:rFonts w:asciiTheme="majorHAnsi" w:hAnsiTheme="majorHAnsi"/>
          <w:rPrChange w:id="846" w:author="Author">
            <w:rPr/>
          </w:rPrChange>
        </w:rPr>
        <w:t>third</w:t>
      </w:r>
      <w:r w:rsidR="00CA0E94" w:rsidRPr="00DF716E">
        <w:rPr>
          <w:rFonts w:asciiTheme="majorHAnsi" w:hAnsiTheme="majorHAnsi"/>
          <w:rPrChange w:id="847" w:author="Author">
            <w:rPr/>
          </w:rPrChange>
        </w:rPr>
        <w:t xml:space="preserve"> part of the main project tracking form concerns the relevance of the specific project in improving public health. It </w:t>
      </w:r>
      <w:r w:rsidRPr="00DF716E">
        <w:rPr>
          <w:rFonts w:asciiTheme="majorHAnsi" w:hAnsiTheme="majorHAnsi"/>
          <w:rPrChange w:id="848" w:author="Author">
            <w:rPr/>
          </w:rPrChange>
        </w:rPr>
        <w:t>focuses on t</w:t>
      </w:r>
      <w:r w:rsidR="00CA0E94" w:rsidRPr="00DF716E">
        <w:rPr>
          <w:rFonts w:asciiTheme="majorHAnsi" w:hAnsiTheme="majorHAnsi"/>
          <w:rPrChange w:id="849" w:author="Author">
            <w:rPr/>
          </w:rPrChange>
        </w:rPr>
        <w:t>he type of actions taken in response to the findings of the project.</w:t>
      </w:r>
    </w:p>
    <w:p w:rsidR="00CA0E94" w:rsidRPr="00DF716E" w:rsidRDefault="00CA0E94">
      <w:pPr>
        <w:rPr>
          <w:rFonts w:asciiTheme="majorHAnsi" w:hAnsiTheme="majorHAnsi"/>
          <w:rPrChange w:id="850" w:author="Author">
            <w:rPr/>
          </w:rPrChange>
        </w:rPr>
      </w:pPr>
      <w:r w:rsidRPr="00DF716E">
        <w:rPr>
          <w:rFonts w:asciiTheme="majorHAnsi" w:hAnsiTheme="majorHAnsi"/>
          <w:i/>
          <w:u w:val="single"/>
          <w:rPrChange w:id="851" w:author="Author">
            <w:rPr>
              <w:i/>
              <w:u w:val="single"/>
            </w:rPr>
          </w:rPrChange>
        </w:rPr>
        <w:t>What that this investigation</w:t>
      </w:r>
      <w:r w:rsidR="00A5364E" w:rsidRPr="00DF716E">
        <w:rPr>
          <w:rFonts w:asciiTheme="majorHAnsi" w:hAnsiTheme="majorHAnsi"/>
          <w:i/>
          <w:u w:val="single"/>
          <w:rPrChange w:id="852" w:author="Author">
            <w:rPr>
              <w:i/>
              <w:u w:val="single"/>
            </w:rPr>
          </w:rPrChange>
        </w:rPr>
        <w:t xml:space="preserve"> a</w:t>
      </w:r>
      <w:r w:rsidRPr="00DF716E">
        <w:rPr>
          <w:rFonts w:asciiTheme="majorHAnsi" w:hAnsiTheme="majorHAnsi"/>
          <w:i/>
          <w:u w:val="single"/>
          <w:rPrChange w:id="853" w:author="Author">
            <w:rPr>
              <w:i/>
              <w:u w:val="single"/>
            </w:rPr>
          </w:rPrChange>
        </w:rPr>
        <w:t>dd to the known facts about the health problem?</w:t>
      </w:r>
      <w:r w:rsidRPr="00DF716E">
        <w:rPr>
          <w:rFonts w:asciiTheme="majorHAnsi" w:hAnsiTheme="majorHAnsi"/>
          <w:rPrChange w:id="854" w:author="Author">
            <w:rPr/>
          </w:rPrChange>
        </w:rPr>
        <w:t>; This is a freeform text entry.  Please state in your own words both the specific and general contribution of the findings of this project to public health of the population involved and if appropriate to the general public health.</w:t>
      </w:r>
    </w:p>
    <w:p w:rsidR="00CA0E94" w:rsidRDefault="00CA0E94">
      <w:pPr>
        <w:rPr>
          <w:ins w:id="855" w:author="Author"/>
          <w:rFonts w:asciiTheme="majorHAnsi" w:hAnsiTheme="majorHAnsi"/>
        </w:rPr>
      </w:pPr>
      <w:r w:rsidRPr="00DF716E">
        <w:rPr>
          <w:rFonts w:asciiTheme="majorHAnsi" w:hAnsiTheme="majorHAnsi"/>
          <w:i/>
          <w:u w:val="single"/>
          <w:rPrChange w:id="856" w:author="Author">
            <w:rPr>
              <w:i/>
              <w:u w:val="single"/>
            </w:rPr>
          </w:rPrChange>
        </w:rPr>
        <w:t>Control and/or Preventive Actions</w:t>
      </w:r>
      <w:r w:rsidRPr="00DF716E">
        <w:rPr>
          <w:rFonts w:asciiTheme="majorHAnsi" w:hAnsiTheme="majorHAnsi"/>
          <w:rPrChange w:id="857" w:author="Author">
            <w:rPr/>
          </w:rPrChange>
        </w:rPr>
        <w:t xml:space="preserve">: click this button to detail all </w:t>
      </w:r>
      <w:r w:rsidR="00C35711" w:rsidRPr="00DF716E">
        <w:rPr>
          <w:rFonts w:asciiTheme="majorHAnsi" w:hAnsiTheme="majorHAnsi"/>
          <w:rPrChange w:id="858" w:author="Author">
            <w:rPr/>
          </w:rPrChange>
        </w:rPr>
        <w:t>control or preventive actions that resulted from</w:t>
      </w:r>
      <w:r w:rsidRPr="00DF716E">
        <w:rPr>
          <w:rFonts w:asciiTheme="majorHAnsi" w:hAnsiTheme="majorHAnsi"/>
          <w:rPrChange w:id="859" w:author="Author">
            <w:rPr/>
          </w:rPrChange>
        </w:rPr>
        <w:t xml:space="preserve"> this project.  Some preventive actions are composed of synergistic individual actions.  You will need to break down general preventive measures into these more detailed components. Complete an individual form for each component.  For example, waterborne disease control would have several actions.  One could educate the population to avoid contamination of their water supplies, educate the population to use only disinfected or boiled water for preparing food or drinking</w:t>
      </w:r>
      <w:r w:rsidR="00CF31B3" w:rsidRPr="00DF716E">
        <w:rPr>
          <w:rFonts w:asciiTheme="majorHAnsi" w:hAnsiTheme="majorHAnsi"/>
          <w:rPrChange w:id="860" w:author="Author">
            <w:rPr/>
          </w:rPrChange>
        </w:rPr>
        <w:t>, provide</w:t>
      </w:r>
      <w:r w:rsidRPr="00DF716E">
        <w:rPr>
          <w:rFonts w:asciiTheme="majorHAnsi" w:hAnsiTheme="majorHAnsi"/>
          <w:rPrChange w:id="861" w:author="Author">
            <w:rPr/>
          </w:rPrChange>
        </w:rPr>
        <w:t xml:space="preserve"> chlorine disinfectant for their water source</w:t>
      </w:r>
      <w:r w:rsidR="00CF31B3" w:rsidRPr="00DF716E">
        <w:rPr>
          <w:rFonts w:asciiTheme="majorHAnsi" w:hAnsiTheme="majorHAnsi"/>
          <w:rPrChange w:id="862" w:author="Author">
            <w:rPr/>
          </w:rPrChange>
        </w:rPr>
        <w:t xml:space="preserve">, repair or refurbish an existing degraded water system.  </w:t>
      </w:r>
    </w:p>
    <w:p w:rsidR="009E3C90" w:rsidRPr="00DF716E" w:rsidRDefault="009E3C90">
      <w:pPr>
        <w:rPr>
          <w:rFonts w:asciiTheme="majorHAnsi" w:hAnsiTheme="majorHAnsi"/>
          <w:rPrChange w:id="863" w:author="Author">
            <w:rPr/>
          </w:rPrChange>
        </w:rPr>
      </w:pPr>
      <w:ins w:id="864" w:author="Author">
        <w:r>
          <w:rPr>
            <w:rFonts w:asciiTheme="majorHAnsi" w:hAnsiTheme="majorHAnsi"/>
            <w:noProof/>
          </w:rPr>
          <w:lastRenderedPageBreak/>
          <w:drawing>
            <wp:inline distT="0" distB="0" distL="0" distR="0">
              <wp:extent cx="64008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48100"/>
                      </a:xfrm>
                      <a:prstGeom prst="rect">
                        <a:avLst/>
                      </a:prstGeom>
                      <a:noFill/>
                      <a:ln>
                        <a:noFill/>
                      </a:ln>
                    </pic:spPr>
                  </pic:pic>
                </a:graphicData>
              </a:graphic>
            </wp:inline>
          </w:drawing>
        </w:r>
      </w:ins>
      <w:bookmarkStart w:id="865" w:name="_GoBack"/>
      <w:bookmarkEnd w:id="865"/>
    </w:p>
    <w:p w:rsidR="00CF31B3" w:rsidRPr="00DF716E" w:rsidRDefault="00CF31B3">
      <w:pPr>
        <w:rPr>
          <w:rFonts w:asciiTheme="majorHAnsi" w:hAnsiTheme="majorHAnsi"/>
          <w:rPrChange w:id="866" w:author="Author">
            <w:rPr/>
          </w:rPrChange>
        </w:rPr>
      </w:pPr>
      <w:r w:rsidRPr="00DF716E">
        <w:rPr>
          <w:rFonts w:asciiTheme="majorHAnsi" w:hAnsiTheme="majorHAnsi"/>
          <w:i/>
          <w:u w:val="single"/>
          <w:rPrChange w:id="867" w:author="Author">
            <w:rPr>
              <w:i/>
              <w:u w:val="single"/>
            </w:rPr>
          </w:rPrChange>
        </w:rPr>
        <w:t>Describe the measure</w:t>
      </w:r>
      <w:r w:rsidRPr="00DF716E">
        <w:rPr>
          <w:rFonts w:asciiTheme="majorHAnsi" w:hAnsiTheme="majorHAnsi"/>
          <w:rPrChange w:id="868" w:author="Author">
            <w:rPr/>
          </w:rPrChange>
        </w:rPr>
        <w:t xml:space="preserve">: </w:t>
      </w:r>
      <w:r w:rsidR="00A5364E" w:rsidRPr="00DF716E">
        <w:rPr>
          <w:rFonts w:asciiTheme="majorHAnsi" w:hAnsiTheme="majorHAnsi"/>
          <w:rPrChange w:id="869" w:author="Author">
            <w:rPr/>
          </w:rPrChange>
        </w:rPr>
        <w:t>This is a freeform text entry</w:t>
      </w:r>
      <w:r w:rsidR="00C35711" w:rsidRPr="00DF716E">
        <w:rPr>
          <w:rFonts w:asciiTheme="majorHAnsi" w:hAnsiTheme="majorHAnsi"/>
          <w:rPrChange w:id="870" w:author="Author">
            <w:rPr/>
          </w:rPrChange>
        </w:rPr>
        <w:t xml:space="preserve"> to give a description of the action taken</w:t>
      </w:r>
      <w:r w:rsidR="00A5364E" w:rsidRPr="00DF716E">
        <w:rPr>
          <w:rFonts w:asciiTheme="majorHAnsi" w:hAnsiTheme="majorHAnsi"/>
          <w:rPrChange w:id="871" w:author="Author">
            <w:rPr/>
          </w:rPrChange>
        </w:rPr>
        <w:t xml:space="preserve">.  </w:t>
      </w:r>
    </w:p>
    <w:p w:rsidR="00CF31B3" w:rsidRPr="00DF716E" w:rsidRDefault="00CF31B3">
      <w:pPr>
        <w:rPr>
          <w:rFonts w:asciiTheme="majorHAnsi" w:hAnsiTheme="majorHAnsi"/>
          <w:rPrChange w:id="872" w:author="Author">
            <w:rPr/>
          </w:rPrChange>
        </w:rPr>
      </w:pPr>
      <w:r w:rsidRPr="00DF716E">
        <w:rPr>
          <w:rFonts w:asciiTheme="majorHAnsi" w:hAnsiTheme="majorHAnsi"/>
          <w:i/>
          <w:u w:val="single"/>
          <w:rPrChange w:id="873" w:author="Author">
            <w:rPr>
              <w:i/>
              <w:u w:val="single"/>
            </w:rPr>
          </w:rPrChange>
        </w:rPr>
        <w:t>Type of measure</w:t>
      </w:r>
      <w:r w:rsidRPr="00DF716E">
        <w:rPr>
          <w:rFonts w:asciiTheme="majorHAnsi" w:hAnsiTheme="majorHAnsi"/>
          <w:rPrChange w:id="874" w:author="Author">
            <w:rPr/>
          </w:rPrChange>
        </w:rPr>
        <w:t xml:space="preserve">: </w:t>
      </w:r>
      <w:r w:rsidR="00A5364E" w:rsidRPr="00DF716E">
        <w:rPr>
          <w:rFonts w:asciiTheme="majorHAnsi" w:hAnsiTheme="majorHAnsi"/>
          <w:rPrChange w:id="875" w:author="Author">
            <w:rPr/>
          </w:rPrChange>
        </w:rPr>
        <w:t xml:space="preserve">Select the </w:t>
      </w:r>
      <w:r w:rsidR="00C35711" w:rsidRPr="00DF716E">
        <w:rPr>
          <w:rFonts w:asciiTheme="majorHAnsi" w:hAnsiTheme="majorHAnsi"/>
          <w:rPrChange w:id="876" w:author="Author">
            <w:rPr/>
          </w:rPrChange>
        </w:rPr>
        <w:t xml:space="preserve">type of </w:t>
      </w:r>
      <w:r w:rsidR="00A5364E" w:rsidRPr="00DF716E">
        <w:rPr>
          <w:rFonts w:asciiTheme="majorHAnsi" w:hAnsiTheme="majorHAnsi"/>
          <w:rPrChange w:id="877" w:author="Author">
            <w:rPr/>
          </w:rPrChange>
        </w:rPr>
        <w:t xml:space="preserve">measure from the drop-down list.  This is a detailed list organized into general categories by the leading digits of the code numbers. For example, code numbers beginning with 30 (300 to 307) </w:t>
      </w:r>
      <w:r w:rsidR="00C35711" w:rsidRPr="00DF716E">
        <w:rPr>
          <w:rFonts w:asciiTheme="majorHAnsi" w:hAnsiTheme="majorHAnsi"/>
          <w:rPrChange w:id="878" w:author="Author">
            <w:rPr/>
          </w:rPrChange>
        </w:rPr>
        <w:t>involve control and prevention involving e</w:t>
      </w:r>
      <w:r w:rsidR="005767FB" w:rsidRPr="00DF716E">
        <w:rPr>
          <w:rFonts w:asciiTheme="majorHAnsi" w:hAnsiTheme="majorHAnsi"/>
          <w:rPrChange w:id="879" w:author="Author">
            <w:rPr/>
          </w:rPrChange>
        </w:rPr>
        <w:t>nvironmental</w:t>
      </w:r>
      <w:r w:rsidR="00C35711" w:rsidRPr="00DF716E">
        <w:rPr>
          <w:rFonts w:asciiTheme="majorHAnsi" w:hAnsiTheme="majorHAnsi"/>
          <w:rPrChange w:id="880" w:author="Author">
            <w:rPr/>
          </w:rPrChange>
        </w:rPr>
        <w:t>ly acquired</w:t>
      </w:r>
      <w:r w:rsidR="005767FB" w:rsidRPr="00DF716E">
        <w:rPr>
          <w:rFonts w:asciiTheme="majorHAnsi" w:hAnsiTheme="majorHAnsi"/>
          <w:rPrChange w:id="881" w:author="Author">
            <w:rPr/>
          </w:rPrChange>
        </w:rPr>
        <w:t xml:space="preserve"> agents. Code numbers beginning with 10 (100 to 108) involve zoonotic disease control.  Appendix C provides a full </w:t>
      </w:r>
      <w:r w:rsidR="00C35711" w:rsidRPr="00DF716E">
        <w:rPr>
          <w:rFonts w:asciiTheme="majorHAnsi" w:hAnsiTheme="majorHAnsi"/>
          <w:rPrChange w:id="882" w:author="Author">
            <w:rPr/>
          </w:rPrChange>
        </w:rPr>
        <w:t xml:space="preserve">list and </w:t>
      </w:r>
      <w:r w:rsidR="005767FB" w:rsidRPr="00DF716E">
        <w:rPr>
          <w:rFonts w:asciiTheme="majorHAnsi" w:hAnsiTheme="majorHAnsi"/>
          <w:rPrChange w:id="883" w:author="Author">
            <w:rPr/>
          </w:rPrChange>
        </w:rPr>
        <w:t xml:space="preserve">description of these </w:t>
      </w:r>
      <w:r w:rsidR="00C35711" w:rsidRPr="00DF716E">
        <w:rPr>
          <w:rFonts w:asciiTheme="majorHAnsi" w:hAnsiTheme="majorHAnsi"/>
          <w:rPrChange w:id="884" w:author="Author">
            <w:rPr/>
          </w:rPrChange>
        </w:rPr>
        <w:t xml:space="preserve">types of </w:t>
      </w:r>
      <w:r w:rsidR="005767FB" w:rsidRPr="00DF716E">
        <w:rPr>
          <w:rFonts w:asciiTheme="majorHAnsi" w:hAnsiTheme="majorHAnsi"/>
          <w:rPrChange w:id="885" w:author="Author">
            <w:rPr/>
          </w:rPrChange>
        </w:rPr>
        <w:t>measures.</w:t>
      </w:r>
    </w:p>
    <w:p w:rsidR="00CF31B3" w:rsidRPr="00DF716E" w:rsidRDefault="00CF31B3">
      <w:pPr>
        <w:rPr>
          <w:rFonts w:asciiTheme="majorHAnsi" w:hAnsiTheme="majorHAnsi"/>
          <w:rPrChange w:id="886" w:author="Author">
            <w:rPr/>
          </w:rPrChange>
        </w:rPr>
      </w:pPr>
      <w:r w:rsidRPr="00DF716E">
        <w:rPr>
          <w:rFonts w:asciiTheme="majorHAnsi" w:hAnsiTheme="majorHAnsi"/>
          <w:i/>
          <w:u w:val="single"/>
          <w:rPrChange w:id="887" w:author="Author">
            <w:rPr>
              <w:i/>
              <w:u w:val="single"/>
            </w:rPr>
          </w:rPrChange>
        </w:rPr>
        <w:t>Was the measure based on the epidemiologic findings of the project?</w:t>
      </w:r>
      <w:r w:rsidRPr="00DF716E">
        <w:rPr>
          <w:rFonts w:asciiTheme="majorHAnsi" w:hAnsiTheme="majorHAnsi"/>
          <w:rPrChange w:id="888" w:author="Author">
            <w:rPr/>
          </w:rPrChange>
        </w:rPr>
        <w:t xml:space="preserve">: </w:t>
      </w:r>
      <w:r w:rsidR="005767FB" w:rsidRPr="00DF716E">
        <w:rPr>
          <w:rFonts w:asciiTheme="majorHAnsi" w:hAnsiTheme="majorHAnsi"/>
          <w:rPrChange w:id="889" w:author="Author">
            <w:rPr/>
          </w:rPrChange>
        </w:rPr>
        <w:t xml:space="preserve">Pick from the drop-down list. The choices 10, 11, and 12 </w:t>
      </w:r>
      <w:r w:rsidR="00C35711" w:rsidRPr="00DF716E">
        <w:rPr>
          <w:rFonts w:asciiTheme="majorHAnsi" w:hAnsiTheme="majorHAnsi"/>
          <w:rPrChange w:id="890" w:author="Author">
            <w:rPr/>
          </w:rPrChange>
        </w:rPr>
        <w:t>d</w:t>
      </w:r>
      <w:r w:rsidR="005767FB" w:rsidRPr="00DF716E">
        <w:rPr>
          <w:rFonts w:asciiTheme="majorHAnsi" w:hAnsiTheme="majorHAnsi"/>
          <w:rPrChange w:id="891" w:author="Author">
            <w:rPr/>
          </w:rPrChange>
        </w:rPr>
        <w:t xml:space="preserve">escribe </w:t>
      </w:r>
      <w:r w:rsidR="00C35711" w:rsidRPr="00DF716E">
        <w:rPr>
          <w:rFonts w:asciiTheme="majorHAnsi" w:hAnsiTheme="majorHAnsi"/>
          <w:rPrChange w:id="892" w:author="Author">
            <w:rPr/>
          </w:rPrChange>
        </w:rPr>
        <w:t>three</w:t>
      </w:r>
      <w:r w:rsidR="005767FB" w:rsidRPr="00DF716E">
        <w:rPr>
          <w:rFonts w:asciiTheme="majorHAnsi" w:hAnsiTheme="majorHAnsi"/>
          <w:rPrChange w:id="893" w:author="Author">
            <w:rPr/>
          </w:rPrChange>
        </w:rPr>
        <w:t xml:space="preserve"> basic situations where the findings support the control measure. Choices 20 and 21</w:t>
      </w:r>
      <w:r w:rsidR="00C35711" w:rsidRPr="00DF716E">
        <w:rPr>
          <w:rFonts w:asciiTheme="majorHAnsi" w:hAnsiTheme="majorHAnsi"/>
          <w:rPrChange w:id="894" w:author="Author">
            <w:rPr/>
          </w:rPrChange>
        </w:rPr>
        <w:t xml:space="preserve"> d</w:t>
      </w:r>
      <w:r w:rsidR="005767FB" w:rsidRPr="00DF716E">
        <w:rPr>
          <w:rFonts w:asciiTheme="majorHAnsi" w:hAnsiTheme="majorHAnsi"/>
          <w:rPrChange w:id="895" w:author="Author">
            <w:rPr/>
          </w:rPrChange>
        </w:rPr>
        <w:t>escribe situations where the findings were not used to support the control measure.</w:t>
      </w:r>
    </w:p>
    <w:p w:rsidR="00CF31B3" w:rsidRPr="00DF716E" w:rsidRDefault="00CF31B3">
      <w:pPr>
        <w:rPr>
          <w:rFonts w:asciiTheme="majorHAnsi" w:hAnsiTheme="majorHAnsi"/>
          <w:rPrChange w:id="896" w:author="Author">
            <w:rPr/>
          </w:rPrChange>
        </w:rPr>
      </w:pPr>
      <w:r w:rsidRPr="00DF716E">
        <w:rPr>
          <w:rFonts w:asciiTheme="majorHAnsi" w:hAnsiTheme="majorHAnsi"/>
          <w:i/>
          <w:u w:val="single"/>
          <w:rPrChange w:id="897" w:author="Author">
            <w:rPr>
              <w:i/>
              <w:u w:val="single"/>
            </w:rPr>
          </w:rPrChange>
        </w:rPr>
        <w:t>What was the conclusion that formed the basis for this measure?</w:t>
      </w:r>
      <w:r w:rsidRPr="00DF716E">
        <w:rPr>
          <w:rFonts w:asciiTheme="majorHAnsi" w:hAnsiTheme="majorHAnsi"/>
          <w:rPrChange w:id="898" w:author="Author">
            <w:rPr/>
          </w:rPrChange>
        </w:rPr>
        <w:t>:</w:t>
      </w:r>
      <w:r w:rsidR="00A5364E" w:rsidRPr="00DF716E">
        <w:rPr>
          <w:rFonts w:asciiTheme="majorHAnsi" w:hAnsiTheme="majorHAnsi"/>
          <w:rPrChange w:id="899" w:author="Author">
            <w:rPr/>
          </w:rPrChange>
        </w:rPr>
        <w:t xml:space="preserve"> This is a freeform text entry.  </w:t>
      </w:r>
      <w:r w:rsidR="005767FB" w:rsidRPr="00DF716E">
        <w:rPr>
          <w:rFonts w:asciiTheme="majorHAnsi" w:hAnsiTheme="majorHAnsi"/>
          <w:rPrChange w:id="900" w:author="Author">
            <w:rPr/>
          </w:rPrChange>
        </w:rPr>
        <w:t xml:space="preserve">Write in your own words a </w:t>
      </w:r>
      <w:r w:rsidR="00C35711" w:rsidRPr="00DF716E">
        <w:rPr>
          <w:rFonts w:asciiTheme="majorHAnsi" w:hAnsiTheme="majorHAnsi"/>
          <w:rPrChange w:id="901" w:author="Author">
            <w:rPr/>
          </w:rPrChange>
        </w:rPr>
        <w:t>conclusion of the investigation</w:t>
      </w:r>
      <w:r w:rsidR="005767FB" w:rsidRPr="00DF716E">
        <w:rPr>
          <w:rFonts w:asciiTheme="majorHAnsi" w:hAnsiTheme="majorHAnsi"/>
          <w:rPrChange w:id="902" w:author="Author">
            <w:rPr/>
          </w:rPrChange>
        </w:rPr>
        <w:t xml:space="preserve"> which formed the basis of the control measure. If the answer to </w:t>
      </w:r>
      <w:r w:rsidR="005767FB" w:rsidRPr="00DF716E">
        <w:rPr>
          <w:rFonts w:asciiTheme="majorHAnsi" w:hAnsiTheme="majorHAnsi"/>
          <w:highlight w:val="yellow"/>
          <w:rPrChange w:id="903" w:author="Author">
            <w:rPr>
              <w:highlight w:val="yellow"/>
            </w:rPr>
          </w:rPrChange>
        </w:rPr>
        <w:t xml:space="preserve">the question was 20 or 21, </w:t>
      </w:r>
      <w:del w:id="904" w:author="Author">
        <w:r w:rsidR="005767FB" w:rsidRPr="00DF716E" w:rsidDel="00217D77">
          <w:rPr>
            <w:rFonts w:asciiTheme="majorHAnsi" w:hAnsiTheme="majorHAnsi"/>
            <w:highlight w:val="yellow"/>
            <w:rPrChange w:id="905" w:author="Author">
              <w:rPr>
                <w:highlight w:val="yellow"/>
              </w:rPr>
            </w:rPrChange>
          </w:rPr>
          <w:delText xml:space="preserve">write </w:delText>
        </w:r>
      </w:del>
      <w:ins w:id="906" w:author="Author">
        <w:r w:rsidR="00217D77">
          <w:rPr>
            <w:rFonts w:asciiTheme="majorHAnsi" w:hAnsiTheme="majorHAnsi"/>
            <w:highlight w:val="yellow"/>
          </w:rPr>
          <w:t xml:space="preserve">type </w:t>
        </w:r>
      </w:ins>
      <w:r w:rsidR="005767FB" w:rsidRPr="00DF716E">
        <w:rPr>
          <w:rFonts w:asciiTheme="majorHAnsi" w:hAnsiTheme="majorHAnsi"/>
          <w:highlight w:val="yellow"/>
          <w:rPrChange w:id="907" w:author="Author">
            <w:rPr>
              <w:highlight w:val="yellow"/>
            </w:rPr>
          </w:rPrChange>
        </w:rPr>
        <w:t>“</w:t>
      </w:r>
      <w:ins w:id="908" w:author="Author">
        <w:r w:rsidR="00217D77">
          <w:rPr>
            <w:rFonts w:asciiTheme="majorHAnsi" w:hAnsiTheme="majorHAnsi"/>
            <w:highlight w:val="yellow"/>
          </w:rPr>
          <w:t>N</w:t>
        </w:r>
      </w:ins>
      <w:del w:id="909" w:author="Author">
        <w:r w:rsidR="005767FB" w:rsidRPr="00DF716E" w:rsidDel="00217D77">
          <w:rPr>
            <w:rFonts w:asciiTheme="majorHAnsi" w:hAnsiTheme="majorHAnsi"/>
            <w:highlight w:val="yellow"/>
            <w:rPrChange w:id="910" w:author="Author">
              <w:rPr>
                <w:highlight w:val="yellow"/>
              </w:rPr>
            </w:rPrChange>
          </w:rPr>
          <w:delText>n</w:delText>
        </w:r>
      </w:del>
      <w:r w:rsidR="005767FB" w:rsidRPr="00DF716E">
        <w:rPr>
          <w:rFonts w:asciiTheme="majorHAnsi" w:hAnsiTheme="majorHAnsi"/>
          <w:highlight w:val="yellow"/>
          <w:rPrChange w:id="911" w:author="Author">
            <w:rPr>
              <w:highlight w:val="yellow"/>
            </w:rPr>
          </w:rPrChange>
        </w:rPr>
        <w:t>o measure was based on this conclusion.”</w:t>
      </w:r>
    </w:p>
    <w:p w:rsidR="002B4233" w:rsidRPr="00DF716E" w:rsidRDefault="00CF31B3">
      <w:pPr>
        <w:rPr>
          <w:rFonts w:asciiTheme="majorHAnsi" w:hAnsiTheme="majorHAnsi"/>
          <w:rPrChange w:id="912" w:author="Author">
            <w:rPr/>
          </w:rPrChange>
        </w:rPr>
      </w:pPr>
      <w:r w:rsidRPr="00DF716E">
        <w:rPr>
          <w:rFonts w:asciiTheme="majorHAnsi" w:hAnsiTheme="majorHAnsi"/>
          <w:i/>
          <w:u w:val="single"/>
          <w:rPrChange w:id="913" w:author="Author">
            <w:rPr>
              <w:i/>
              <w:u w:val="single"/>
            </w:rPr>
          </w:rPrChange>
        </w:rPr>
        <w:t>Was a measure acceptable to the target audience or population?</w:t>
      </w:r>
      <w:r w:rsidRPr="00DF716E">
        <w:rPr>
          <w:rFonts w:asciiTheme="majorHAnsi" w:hAnsiTheme="majorHAnsi"/>
          <w:rPrChange w:id="914" w:author="Author">
            <w:rPr/>
          </w:rPrChange>
        </w:rPr>
        <w:t>:</w:t>
      </w:r>
      <w:r w:rsidR="00AD28B9" w:rsidRPr="00DF716E">
        <w:rPr>
          <w:rFonts w:asciiTheme="majorHAnsi" w:hAnsiTheme="majorHAnsi"/>
          <w:rPrChange w:id="915" w:author="Author">
            <w:rPr/>
          </w:rPrChange>
        </w:rPr>
        <w:t xml:space="preserve"> </w:t>
      </w:r>
      <w:r w:rsidR="00C35711" w:rsidRPr="00DF716E">
        <w:rPr>
          <w:rFonts w:asciiTheme="majorHAnsi" w:hAnsiTheme="majorHAnsi"/>
          <w:rPrChange w:id="916" w:author="Author">
            <w:rPr/>
          </w:rPrChange>
        </w:rPr>
        <w:t xml:space="preserve">Select </w:t>
      </w:r>
      <w:r w:rsidR="002B4233" w:rsidRPr="00DF716E">
        <w:rPr>
          <w:rFonts w:asciiTheme="majorHAnsi" w:hAnsiTheme="majorHAnsi"/>
          <w:b/>
          <w:rPrChange w:id="917" w:author="Author">
            <w:rPr>
              <w:b/>
            </w:rPr>
          </w:rPrChange>
        </w:rPr>
        <w:t>Y</w:t>
      </w:r>
      <w:r w:rsidR="00AD28B9" w:rsidRPr="00DF716E">
        <w:rPr>
          <w:rFonts w:asciiTheme="majorHAnsi" w:hAnsiTheme="majorHAnsi"/>
          <w:b/>
          <w:rPrChange w:id="918" w:author="Author">
            <w:rPr>
              <w:b/>
            </w:rPr>
          </w:rPrChange>
        </w:rPr>
        <w:t>es</w:t>
      </w:r>
      <w:r w:rsidR="00AD28B9" w:rsidRPr="00DF716E">
        <w:rPr>
          <w:rFonts w:asciiTheme="majorHAnsi" w:hAnsiTheme="majorHAnsi"/>
          <w:rPrChange w:id="919" w:author="Author">
            <w:rPr/>
          </w:rPrChange>
        </w:rPr>
        <w:t xml:space="preserve"> or </w:t>
      </w:r>
      <w:r w:rsidR="002B4233" w:rsidRPr="00DF716E">
        <w:rPr>
          <w:rFonts w:asciiTheme="majorHAnsi" w:hAnsiTheme="majorHAnsi"/>
          <w:b/>
          <w:rPrChange w:id="920" w:author="Author">
            <w:rPr>
              <w:b/>
            </w:rPr>
          </w:rPrChange>
        </w:rPr>
        <w:t>N</w:t>
      </w:r>
      <w:r w:rsidR="00AD28B9" w:rsidRPr="00DF716E">
        <w:rPr>
          <w:rFonts w:asciiTheme="majorHAnsi" w:hAnsiTheme="majorHAnsi"/>
          <w:b/>
          <w:rPrChange w:id="921" w:author="Author">
            <w:rPr>
              <w:b/>
            </w:rPr>
          </w:rPrChange>
        </w:rPr>
        <w:t>o</w:t>
      </w:r>
      <w:r w:rsidR="00AD28B9" w:rsidRPr="00DF716E">
        <w:rPr>
          <w:rFonts w:asciiTheme="majorHAnsi" w:hAnsiTheme="majorHAnsi"/>
          <w:rPrChange w:id="922" w:author="Author">
            <w:rPr/>
          </w:rPrChange>
        </w:rPr>
        <w:t>.</w:t>
      </w:r>
      <w:r w:rsidR="002B4233" w:rsidRPr="00DF716E">
        <w:rPr>
          <w:rFonts w:asciiTheme="majorHAnsi" w:hAnsiTheme="majorHAnsi"/>
          <w:rPrChange w:id="923" w:author="Author">
            <w:rPr/>
          </w:rPrChange>
        </w:rPr>
        <w:t xml:space="preserve">  Since many levels of acceptability, this is a relative judgment. You may elaborate on reasons for rejecting or partially rejecting the measure in the following question.</w:t>
      </w:r>
    </w:p>
    <w:p w:rsidR="00CF31B3" w:rsidRPr="00DF716E" w:rsidRDefault="00CF31B3">
      <w:pPr>
        <w:rPr>
          <w:rFonts w:asciiTheme="majorHAnsi" w:hAnsiTheme="majorHAnsi"/>
          <w:rPrChange w:id="924" w:author="Author">
            <w:rPr/>
          </w:rPrChange>
        </w:rPr>
      </w:pPr>
      <w:r w:rsidRPr="00DF716E">
        <w:rPr>
          <w:rFonts w:asciiTheme="majorHAnsi" w:hAnsiTheme="majorHAnsi"/>
          <w:i/>
          <w:u w:val="single"/>
          <w:rPrChange w:id="925" w:author="Author">
            <w:rPr>
              <w:i/>
              <w:u w:val="single"/>
            </w:rPr>
          </w:rPrChange>
        </w:rPr>
        <w:t>If not accepted, then explain why</w:t>
      </w:r>
      <w:r w:rsidRPr="00DF716E">
        <w:rPr>
          <w:rFonts w:asciiTheme="majorHAnsi" w:hAnsiTheme="majorHAnsi"/>
          <w:rPrChange w:id="926" w:author="Author">
            <w:rPr/>
          </w:rPrChange>
        </w:rPr>
        <w:t>:</w:t>
      </w:r>
      <w:r w:rsidR="00A5364E" w:rsidRPr="00DF716E">
        <w:rPr>
          <w:rFonts w:asciiTheme="majorHAnsi" w:hAnsiTheme="majorHAnsi"/>
          <w:rPrChange w:id="927" w:author="Author">
            <w:rPr/>
          </w:rPrChange>
        </w:rPr>
        <w:t xml:space="preserve"> This is a freeform text entry.  </w:t>
      </w:r>
      <w:r w:rsidR="002B4233" w:rsidRPr="00DF716E">
        <w:rPr>
          <w:rFonts w:asciiTheme="majorHAnsi" w:hAnsiTheme="majorHAnsi"/>
          <w:rPrChange w:id="928" w:author="Author">
            <w:rPr/>
          </w:rPrChange>
        </w:rPr>
        <w:t>You may elaborate here on the underlying reasons for rejecting or partially accepting the measure.</w:t>
      </w:r>
    </w:p>
    <w:p w:rsidR="00CF31B3" w:rsidRPr="00DF716E" w:rsidRDefault="00CF31B3">
      <w:pPr>
        <w:rPr>
          <w:rFonts w:asciiTheme="majorHAnsi" w:hAnsiTheme="majorHAnsi"/>
          <w:rPrChange w:id="929" w:author="Author">
            <w:rPr/>
          </w:rPrChange>
        </w:rPr>
      </w:pPr>
      <w:r w:rsidRPr="00DF716E">
        <w:rPr>
          <w:rFonts w:asciiTheme="majorHAnsi" w:hAnsiTheme="majorHAnsi"/>
          <w:i/>
          <w:u w:val="single"/>
          <w:rPrChange w:id="930" w:author="Author">
            <w:rPr>
              <w:i/>
              <w:u w:val="single"/>
            </w:rPr>
          </w:rPrChange>
        </w:rPr>
        <w:t>Was the measure implemented?</w:t>
      </w:r>
      <w:r w:rsidRPr="00DF716E">
        <w:rPr>
          <w:rFonts w:asciiTheme="majorHAnsi" w:hAnsiTheme="majorHAnsi"/>
          <w:rPrChange w:id="931" w:author="Author">
            <w:rPr/>
          </w:rPrChange>
        </w:rPr>
        <w:t>:</w:t>
      </w:r>
      <w:r w:rsidR="002B4233" w:rsidRPr="00DF716E">
        <w:rPr>
          <w:rFonts w:asciiTheme="majorHAnsi" w:hAnsiTheme="majorHAnsi"/>
          <w:rPrChange w:id="932" w:author="Author">
            <w:rPr/>
          </w:rPrChange>
        </w:rPr>
        <w:t xml:space="preserve"> Select </w:t>
      </w:r>
      <w:r w:rsidR="002B4233" w:rsidRPr="00DF716E">
        <w:rPr>
          <w:rFonts w:asciiTheme="majorHAnsi" w:hAnsiTheme="majorHAnsi"/>
          <w:b/>
          <w:rPrChange w:id="933" w:author="Author">
            <w:rPr>
              <w:b/>
            </w:rPr>
          </w:rPrChange>
        </w:rPr>
        <w:t>Yes</w:t>
      </w:r>
      <w:r w:rsidR="002B4233" w:rsidRPr="00DF716E">
        <w:rPr>
          <w:rFonts w:asciiTheme="majorHAnsi" w:hAnsiTheme="majorHAnsi"/>
          <w:rPrChange w:id="934" w:author="Author">
            <w:rPr/>
          </w:rPrChange>
        </w:rPr>
        <w:t xml:space="preserve"> or </w:t>
      </w:r>
      <w:r w:rsidR="002B4233" w:rsidRPr="00DF716E">
        <w:rPr>
          <w:rFonts w:asciiTheme="majorHAnsi" w:hAnsiTheme="majorHAnsi"/>
          <w:b/>
          <w:rPrChange w:id="935" w:author="Author">
            <w:rPr>
              <w:b/>
            </w:rPr>
          </w:rPrChange>
        </w:rPr>
        <w:t>No</w:t>
      </w:r>
      <w:r w:rsidR="002B4233" w:rsidRPr="00DF716E">
        <w:rPr>
          <w:rFonts w:asciiTheme="majorHAnsi" w:hAnsiTheme="majorHAnsi"/>
          <w:rPrChange w:id="936" w:author="Author">
            <w:rPr/>
          </w:rPrChange>
        </w:rPr>
        <w:t>.</w:t>
      </w:r>
    </w:p>
    <w:p w:rsidR="00CF31B3" w:rsidRPr="00DF716E" w:rsidRDefault="00A5364E">
      <w:pPr>
        <w:rPr>
          <w:rFonts w:asciiTheme="majorHAnsi" w:hAnsiTheme="majorHAnsi"/>
          <w:rPrChange w:id="937" w:author="Author">
            <w:rPr/>
          </w:rPrChange>
        </w:rPr>
      </w:pPr>
      <w:r w:rsidRPr="00DF716E">
        <w:rPr>
          <w:rFonts w:asciiTheme="majorHAnsi" w:hAnsiTheme="majorHAnsi"/>
          <w:i/>
          <w:u w:val="single"/>
          <w:rPrChange w:id="938" w:author="Author">
            <w:rPr>
              <w:i/>
              <w:u w:val="single"/>
            </w:rPr>
          </w:rPrChange>
        </w:rPr>
        <w:t>If the measure was implemented,</w:t>
      </w:r>
      <w:r w:rsidR="00CF31B3" w:rsidRPr="00DF716E">
        <w:rPr>
          <w:rFonts w:asciiTheme="majorHAnsi" w:hAnsiTheme="majorHAnsi"/>
          <w:i/>
          <w:u w:val="single"/>
          <w:rPrChange w:id="939" w:author="Author">
            <w:rPr>
              <w:i/>
              <w:u w:val="single"/>
            </w:rPr>
          </w:rPrChange>
        </w:rPr>
        <w:t xml:space="preserve"> </w:t>
      </w:r>
      <w:r w:rsidRPr="00DF716E">
        <w:rPr>
          <w:rFonts w:asciiTheme="majorHAnsi" w:hAnsiTheme="majorHAnsi"/>
          <w:i/>
          <w:u w:val="single"/>
          <w:rPrChange w:id="940" w:author="Author">
            <w:rPr>
              <w:i/>
              <w:u w:val="single"/>
            </w:rPr>
          </w:rPrChange>
        </w:rPr>
        <w:t>t</w:t>
      </w:r>
      <w:r w:rsidR="00CF31B3" w:rsidRPr="00DF716E">
        <w:rPr>
          <w:rFonts w:asciiTheme="majorHAnsi" w:hAnsiTheme="majorHAnsi"/>
          <w:i/>
          <w:u w:val="single"/>
          <w:rPrChange w:id="941" w:author="Author">
            <w:rPr>
              <w:i/>
              <w:u w:val="single"/>
            </w:rPr>
          </w:rPrChange>
        </w:rPr>
        <w:t>hen describe its effect</w:t>
      </w:r>
      <w:r w:rsidR="00CF31B3" w:rsidRPr="00DF716E">
        <w:rPr>
          <w:rFonts w:asciiTheme="majorHAnsi" w:hAnsiTheme="majorHAnsi"/>
          <w:rPrChange w:id="942" w:author="Author">
            <w:rPr/>
          </w:rPrChange>
        </w:rPr>
        <w:t>:</w:t>
      </w:r>
      <w:r w:rsidRPr="00DF716E">
        <w:rPr>
          <w:rFonts w:asciiTheme="majorHAnsi" w:hAnsiTheme="majorHAnsi"/>
          <w:rPrChange w:id="943" w:author="Author">
            <w:rPr/>
          </w:rPrChange>
        </w:rPr>
        <w:t xml:space="preserve"> This is a freeform text entry.  </w:t>
      </w:r>
    </w:p>
    <w:p w:rsidR="00CF31B3" w:rsidRPr="00DF716E" w:rsidRDefault="00CF31B3" w:rsidP="00CF31B3">
      <w:pPr>
        <w:rPr>
          <w:rFonts w:asciiTheme="majorHAnsi" w:hAnsiTheme="majorHAnsi"/>
          <w:rPrChange w:id="944" w:author="Author">
            <w:rPr/>
          </w:rPrChange>
        </w:rPr>
      </w:pPr>
      <w:r w:rsidRPr="00DF716E">
        <w:rPr>
          <w:rFonts w:asciiTheme="majorHAnsi" w:hAnsiTheme="majorHAnsi"/>
          <w:rPrChange w:id="945" w:author="Author">
            <w:rPr/>
          </w:rPrChange>
        </w:rPr>
        <w:lastRenderedPageBreak/>
        <w:t>After finishing the data entry on a specific control and preventive measure if you need to enter another communication product, click “</w:t>
      </w:r>
      <w:r w:rsidRPr="00DF716E">
        <w:rPr>
          <w:rFonts w:asciiTheme="majorHAnsi" w:hAnsiTheme="majorHAnsi"/>
          <w:i/>
          <w:u w:val="single"/>
          <w:rPrChange w:id="946" w:author="Author">
            <w:rPr>
              <w:i/>
              <w:u w:val="single"/>
            </w:rPr>
          </w:rPrChange>
        </w:rPr>
        <w:t>Add control measure</w:t>
      </w:r>
      <w:r w:rsidRPr="00DF716E">
        <w:rPr>
          <w:rFonts w:asciiTheme="majorHAnsi" w:hAnsiTheme="majorHAnsi"/>
          <w:rPrChange w:id="947" w:author="Author">
            <w:rPr/>
          </w:rPrChange>
        </w:rPr>
        <w:t xml:space="preserve">”.  </w:t>
      </w:r>
      <w:r w:rsidR="00E12461" w:rsidRPr="00DF716E">
        <w:rPr>
          <w:rFonts w:asciiTheme="majorHAnsi" w:hAnsiTheme="majorHAnsi"/>
          <w:rPrChange w:id="948" w:author="Author">
            <w:rPr/>
          </w:rPrChange>
        </w:rPr>
        <w:t xml:space="preserve">When you </w:t>
      </w:r>
      <w:r w:rsidR="00AB01BC" w:rsidRPr="00DF716E">
        <w:rPr>
          <w:rFonts w:asciiTheme="majorHAnsi" w:hAnsiTheme="majorHAnsi"/>
          <w:rPrChange w:id="949" w:author="Author">
            <w:rPr/>
          </w:rPrChange>
        </w:rPr>
        <w:t>finish</w:t>
      </w:r>
      <w:r w:rsidRPr="00DF716E">
        <w:rPr>
          <w:rFonts w:asciiTheme="majorHAnsi" w:hAnsiTheme="majorHAnsi"/>
          <w:rPrChange w:id="950" w:author="Author">
            <w:rPr/>
          </w:rPrChange>
        </w:rPr>
        <w:t xml:space="preserve"> adding all control/prevention measures click the “</w:t>
      </w:r>
      <w:r w:rsidRPr="00DF716E">
        <w:rPr>
          <w:rFonts w:asciiTheme="majorHAnsi" w:hAnsiTheme="majorHAnsi"/>
          <w:u w:val="single"/>
          <w:rPrChange w:id="951" w:author="Author">
            <w:rPr>
              <w:u w:val="single"/>
            </w:rPr>
          </w:rPrChange>
        </w:rPr>
        <w:t>R</w:t>
      </w:r>
      <w:r w:rsidRPr="00DF716E">
        <w:rPr>
          <w:rFonts w:asciiTheme="majorHAnsi" w:hAnsiTheme="majorHAnsi"/>
          <w:i/>
          <w:u w:val="single"/>
          <w:rPrChange w:id="952" w:author="Author">
            <w:rPr>
              <w:i/>
              <w:u w:val="single"/>
            </w:rPr>
          </w:rPrChange>
        </w:rPr>
        <w:t>eturn to Project</w:t>
      </w:r>
      <w:ins w:id="953" w:author="Author">
        <w:r w:rsidR="009E3C90">
          <w:rPr>
            <w:rFonts w:asciiTheme="majorHAnsi" w:hAnsiTheme="majorHAnsi"/>
            <w:i/>
            <w:u w:val="single"/>
          </w:rPr>
          <w:t>s</w:t>
        </w:r>
      </w:ins>
      <w:r w:rsidRPr="00DF716E">
        <w:rPr>
          <w:rFonts w:asciiTheme="majorHAnsi" w:hAnsiTheme="majorHAnsi"/>
          <w:rPrChange w:id="954" w:author="Author">
            <w:rPr/>
          </w:rPrChange>
        </w:rPr>
        <w:t>” button to return to the main project form.</w:t>
      </w:r>
    </w:p>
    <w:p w:rsidR="00CF31B3" w:rsidRPr="00DF716E" w:rsidRDefault="00CF31B3">
      <w:pPr>
        <w:rPr>
          <w:rFonts w:asciiTheme="majorHAnsi" w:hAnsiTheme="majorHAnsi"/>
          <w:rPrChange w:id="955" w:author="Author">
            <w:rPr/>
          </w:rPrChange>
        </w:rPr>
      </w:pPr>
    </w:p>
    <w:p w:rsidR="00CF31B3" w:rsidRPr="00DF716E" w:rsidRDefault="00CF31B3">
      <w:pPr>
        <w:rPr>
          <w:rFonts w:asciiTheme="majorHAnsi" w:hAnsiTheme="majorHAnsi"/>
          <w:rPrChange w:id="956" w:author="Author">
            <w:rPr/>
          </w:rPrChange>
        </w:rPr>
      </w:pPr>
    </w:p>
    <w:p w:rsidR="00CA0E94" w:rsidRPr="00DF716E" w:rsidRDefault="00CA0E94">
      <w:pPr>
        <w:rPr>
          <w:rFonts w:asciiTheme="majorHAnsi" w:hAnsiTheme="majorHAnsi"/>
          <w:rPrChange w:id="957" w:author="Author">
            <w:rPr/>
          </w:rPrChange>
        </w:rPr>
      </w:pPr>
    </w:p>
    <w:sectPr w:rsidR="00CA0E94" w:rsidRPr="00DF716E" w:rsidSect="006C657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099" w:rsidRDefault="00825099" w:rsidP="008B5D54">
      <w:pPr>
        <w:spacing w:after="0" w:line="240" w:lineRule="auto"/>
      </w:pPr>
      <w:r>
        <w:separator/>
      </w:r>
    </w:p>
  </w:endnote>
  <w:endnote w:type="continuationSeparator" w:id="0">
    <w:p w:rsidR="00825099" w:rsidRDefault="00825099"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099" w:rsidRDefault="00825099" w:rsidP="008B5D54">
      <w:pPr>
        <w:spacing w:after="0" w:line="240" w:lineRule="auto"/>
      </w:pPr>
      <w:r>
        <w:separator/>
      </w:r>
    </w:p>
  </w:footnote>
  <w:footnote w:type="continuationSeparator" w:id="0">
    <w:p w:rsidR="00825099" w:rsidRDefault="00825099" w:rsidP="008B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D6427"/>
    <w:multiLevelType w:val="hybridMultilevel"/>
    <w:tmpl w:val="B644E850"/>
    <w:lvl w:ilvl="0" w:tplc="9F16A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30BC8B4-19E4-42E4-829C-4567BECD7022}"/>
    <w:docVar w:name="dgnword-eventsink" w:val="156284544"/>
  </w:docVars>
  <w:rsids>
    <w:rsidRoot w:val="00746B02"/>
    <w:rsid w:val="000037D5"/>
    <w:rsid w:val="00031F72"/>
    <w:rsid w:val="00044F0C"/>
    <w:rsid w:val="00051C07"/>
    <w:rsid w:val="000704EC"/>
    <w:rsid w:val="0009436D"/>
    <w:rsid w:val="000F352C"/>
    <w:rsid w:val="00116D61"/>
    <w:rsid w:val="001210A8"/>
    <w:rsid w:val="001250C8"/>
    <w:rsid w:val="00154FAC"/>
    <w:rsid w:val="00167321"/>
    <w:rsid w:val="001C664C"/>
    <w:rsid w:val="001F1DE2"/>
    <w:rsid w:val="002050A3"/>
    <w:rsid w:val="00207B2E"/>
    <w:rsid w:val="00217D77"/>
    <w:rsid w:val="00230E9B"/>
    <w:rsid w:val="002762BD"/>
    <w:rsid w:val="002B4233"/>
    <w:rsid w:val="00373D5F"/>
    <w:rsid w:val="003A4C5C"/>
    <w:rsid w:val="003B735F"/>
    <w:rsid w:val="003D21D5"/>
    <w:rsid w:val="003D70AD"/>
    <w:rsid w:val="003F6974"/>
    <w:rsid w:val="004B5D14"/>
    <w:rsid w:val="00507CEC"/>
    <w:rsid w:val="00514FFD"/>
    <w:rsid w:val="005355D1"/>
    <w:rsid w:val="005767FB"/>
    <w:rsid w:val="005B1FFD"/>
    <w:rsid w:val="00604AB9"/>
    <w:rsid w:val="00626695"/>
    <w:rsid w:val="006515C2"/>
    <w:rsid w:val="00675FCF"/>
    <w:rsid w:val="00684684"/>
    <w:rsid w:val="00696ACA"/>
    <w:rsid w:val="006C6578"/>
    <w:rsid w:val="00746B02"/>
    <w:rsid w:val="007628A4"/>
    <w:rsid w:val="0077343C"/>
    <w:rsid w:val="0077351B"/>
    <w:rsid w:val="00792325"/>
    <w:rsid w:val="007E5D8D"/>
    <w:rsid w:val="007F440B"/>
    <w:rsid w:val="00825099"/>
    <w:rsid w:val="00860E77"/>
    <w:rsid w:val="008A1559"/>
    <w:rsid w:val="008B5D54"/>
    <w:rsid w:val="008C2A9F"/>
    <w:rsid w:val="008C47BE"/>
    <w:rsid w:val="008D2627"/>
    <w:rsid w:val="008D5846"/>
    <w:rsid w:val="008E3976"/>
    <w:rsid w:val="00902216"/>
    <w:rsid w:val="009108D4"/>
    <w:rsid w:val="0094624A"/>
    <w:rsid w:val="00951F5F"/>
    <w:rsid w:val="0099361E"/>
    <w:rsid w:val="009A05D2"/>
    <w:rsid w:val="009A13C4"/>
    <w:rsid w:val="009C1751"/>
    <w:rsid w:val="009E0076"/>
    <w:rsid w:val="009E3C90"/>
    <w:rsid w:val="00A07ECD"/>
    <w:rsid w:val="00A17E1D"/>
    <w:rsid w:val="00A5364E"/>
    <w:rsid w:val="00A5573B"/>
    <w:rsid w:val="00AB01BC"/>
    <w:rsid w:val="00AD28B9"/>
    <w:rsid w:val="00AD6488"/>
    <w:rsid w:val="00AF4AFB"/>
    <w:rsid w:val="00B20FA9"/>
    <w:rsid w:val="00B257B6"/>
    <w:rsid w:val="00B344ED"/>
    <w:rsid w:val="00B55735"/>
    <w:rsid w:val="00B608AC"/>
    <w:rsid w:val="00BD71D7"/>
    <w:rsid w:val="00C35711"/>
    <w:rsid w:val="00CA0E94"/>
    <w:rsid w:val="00CD47B2"/>
    <w:rsid w:val="00CE76F2"/>
    <w:rsid w:val="00CF31B3"/>
    <w:rsid w:val="00CF612D"/>
    <w:rsid w:val="00D2392D"/>
    <w:rsid w:val="00DC0A4C"/>
    <w:rsid w:val="00DC1B29"/>
    <w:rsid w:val="00DC57CC"/>
    <w:rsid w:val="00DC7604"/>
    <w:rsid w:val="00DD78E2"/>
    <w:rsid w:val="00DE702E"/>
    <w:rsid w:val="00DF716E"/>
    <w:rsid w:val="00E12461"/>
    <w:rsid w:val="00E2042C"/>
    <w:rsid w:val="00E34346"/>
    <w:rsid w:val="00E51073"/>
    <w:rsid w:val="00E52AE8"/>
    <w:rsid w:val="00ED2677"/>
    <w:rsid w:val="00ED795C"/>
    <w:rsid w:val="00F135DE"/>
    <w:rsid w:val="00F143FD"/>
    <w:rsid w:val="00F53729"/>
    <w:rsid w:val="00F8339A"/>
    <w:rsid w:val="00FA3B36"/>
    <w:rsid w:val="00FF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FE5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customStyle="1" w:styleId="label1">
    <w:name w:val="label1"/>
    <w:basedOn w:val="DefaultParagraphFont"/>
    <w:rsid w:val="009A05D2"/>
    <w:rPr>
      <w:vanish w:val="0"/>
      <w:webHidden w:val="0"/>
      <w:specVanish w:val="0"/>
    </w:rPr>
  </w:style>
  <w:style w:type="paragraph" w:styleId="BalloonText">
    <w:name w:val="Balloon Text"/>
    <w:basedOn w:val="Normal"/>
    <w:link w:val="BalloonTextChar"/>
    <w:uiPriority w:val="99"/>
    <w:semiHidden/>
    <w:unhideWhenUsed/>
    <w:rsid w:val="0007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4EC"/>
    <w:rPr>
      <w:rFonts w:ascii="Segoe UI" w:hAnsi="Segoe UI" w:cs="Segoe UI"/>
      <w:sz w:val="18"/>
      <w:szCs w:val="18"/>
    </w:rPr>
  </w:style>
  <w:style w:type="paragraph" w:styleId="ListParagraph">
    <w:name w:val="List Paragraph"/>
    <w:basedOn w:val="Normal"/>
    <w:uiPriority w:val="34"/>
    <w:qFormat/>
    <w:rsid w:val="00DF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3D0AC-BEB1-4377-9E8B-0A6E007E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2015-07-14T18:47:00Z</dcterms:created>
  <dcterms:modified xsi:type="dcterms:W3CDTF">2017-08-16T14:59:00Z</dcterms:modified>
</cp:coreProperties>
</file>